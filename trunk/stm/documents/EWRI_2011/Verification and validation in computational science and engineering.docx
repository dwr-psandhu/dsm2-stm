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C69" w:rsidRPr="00BB6C69" w:rsidRDefault="00BB6C69" w:rsidP="00CC528C">
      <w:pPr>
        <w:spacing w:line="360" w:lineRule="auto"/>
        <w:jc w:val="both"/>
        <w:rPr>
          <w:b/>
        </w:rPr>
      </w:pPr>
      <w:r w:rsidRPr="00BB6C69">
        <w:rPr>
          <w:b/>
        </w:rPr>
        <w:t>Numerical Verification</w:t>
      </w:r>
    </w:p>
    <w:p w:rsidR="004D4A6E" w:rsidRPr="00BB5C20" w:rsidRDefault="00CC528C" w:rsidP="00B558B4">
      <w:pPr>
        <w:spacing w:line="360" w:lineRule="auto"/>
        <w:jc w:val="both"/>
        <w:rPr>
          <w:sz w:val="22"/>
        </w:rPr>
      </w:pPr>
      <w:r w:rsidRPr="00BB5C20">
        <w:rPr>
          <w:sz w:val="22"/>
        </w:rPr>
        <w:t xml:space="preserve">Verification and validation (V&amp;V) are the </w:t>
      </w:r>
      <w:r w:rsidR="004D4A6E" w:rsidRPr="00BB5C20">
        <w:rPr>
          <w:sz w:val="22"/>
        </w:rPr>
        <w:t>most important</w:t>
      </w:r>
      <w:r w:rsidRPr="00BB5C20">
        <w:rPr>
          <w:sz w:val="22"/>
        </w:rPr>
        <w:t xml:space="preserve"> </w:t>
      </w:r>
      <w:r w:rsidR="00B558B4">
        <w:rPr>
          <w:sz w:val="22"/>
        </w:rPr>
        <w:t>steps</w:t>
      </w:r>
      <w:r w:rsidRPr="00BB5C20">
        <w:rPr>
          <w:sz w:val="22"/>
        </w:rPr>
        <w:t xml:space="preserve"> to assess the accuracy and reliability of </w:t>
      </w:r>
      <w:r w:rsidR="00532B8B" w:rsidRPr="00BB5C20">
        <w:rPr>
          <w:sz w:val="22"/>
        </w:rPr>
        <w:t>numerical</w:t>
      </w:r>
      <w:r w:rsidRPr="00BB5C20">
        <w:rPr>
          <w:sz w:val="22"/>
        </w:rPr>
        <w:t xml:space="preserve"> simulations. </w:t>
      </w:r>
    </w:p>
    <w:p w:rsidR="004D4A6E" w:rsidRPr="00BB5C20" w:rsidRDefault="00AD16BE" w:rsidP="00CC528C">
      <w:pPr>
        <w:spacing w:line="360" w:lineRule="auto"/>
        <w:jc w:val="both"/>
        <w:rPr>
          <w:sz w:val="22"/>
        </w:rPr>
      </w:pPr>
      <w:r>
        <w:rPr>
          <w:noProof/>
          <w:sz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position:absolute;left:0;text-align:left;margin-left:0;margin-top:183.45pt;width:429.5pt;height:.05pt;z-index:251658240" stroked="f">
            <v:textbox style="mso-fit-shape-to-text:t" inset="0,0,0,0">
              <w:txbxContent>
                <w:p w:rsidR="001E10DE" w:rsidRPr="000A5EAC" w:rsidRDefault="001E10DE" w:rsidP="001E10DE">
                  <w:pPr>
                    <w:pStyle w:val="Caption"/>
                    <w:rPr>
                      <w:sz w:val="24"/>
                      <w:szCs w:val="24"/>
                    </w:rPr>
                  </w:pPr>
                  <w:r>
                    <w:t xml:space="preserve">Figure </w:t>
                  </w:r>
                  <w:fldSimple w:instr=" SEQ Figure \* ARABIC ">
                    <w:r>
                      <w:rPr>
                        <w:noProof/>
                      </w:rPr>
                      <w:t>1</w:t>
                    </w:r>
                  </w:fldSimple>
                  <w:r>
                    <w:t xml:space="preserve">: Stages of </w:t>
                  </w:r>
                  <w:r w:rsidR="00066F44">
                    <w:t xml:space="preserve">CFD </w:t>
                  </w:r>
                  <w:r>
                    <w:t>Modeling</w:t>
                  </w:r>
                  <w:r w:rsidR="00066F44">
                    <w:t xml:space="preserve"> and the </w:t>
                  </w:r>
                </w:p>
              </w:txbxContent>
            </v:textbox>
          </v:shape>
        </w:pict>
      </w:r>
      <w:r>
        <w:rPr>
          <w:noProof/>
          <w:sz w:val="22"/>
          <w:lang w:eastAsia="en-US"/>
        </w:rPr>
        <w:pict>
          <v:group id="_x0000_s1035" editas="canvas" style="position:absolute;margin-left:0;margin-top:0;width:429.5pt;height:178.95pt;z-index:251657216;mso-position-horizontal-relative:char;mso-position-vertical-relative:line" coordorigin="2504,2736" coordsize="7157,298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left:2504;top:2736;width:7157;height:2983" o:preferrelative="f" filled="t" fillcolor="#bfbfbf">
              <v:fill o:detectmouseclick="t"/>
              <v:path o:extrusionok="t" o:connecttype="none"/>
              <o:lock v:ext="edit" text="t"/>
            </v:shape>
            <v:roundrect id="_x0000_s1027" style="position:absolute;left:6878;top:4566;width:1567;height:657" arcsize="10923f">
              <v:textbox style="mso-next-textbox:#_x0000_s1027">
                <w:txbxContent>
                  <w:p w:rsidR="004D4A6E" w:rsidRPr="004D4A6E" w:rsidRDefault="004D4A6E" w:rsidP="00066F44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4D4A6E">
                      <w:rPr>
                        <w:sz w:val="20"/>
                        <w:szCs w:val="20"/>
                      </w:rPr>
                      <w:t>Conceptual Model (Continuum)</w:t>
                    </w:r>
                  </w:p>
                </w:txbxContent>
              </v:textbox>
            </v:roundrect>
            <v:roundrect id="_x0000_s1028" style="position:absolute;left:3356;top:4566;width:1702;height:660" arcsize="10923f">
              <v:textbox style="mso-next-textbox:#_x0000_s1028">
                <w:txbxContent>
                  <w:p w:rsidR="004D4A6E" w:rsidRPr="004D4A6E" w:rsidRDefault="007A3924" w:rsidP="00066F44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Computational </w:t>
                    </w:r>
                    <w:r w:rsidR="004D4A6E" w:rsidRPr="004D4A6E">
                      <w:rPr>
                        <w:sz w:val="20"/>
                        <w:szCs w:val="20"/>
                      </w:rPr>
                      <w:t>Model (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Discertized</w:t>
                    </w:r>
                    <w:proofErr w:type="spellEnd"/>
                    <w:r w:rsidR="004D4A6E" w:rsidRPr="004D4A6E">
                      <w:rPr>
                        <w:sz w:val="20"/>
                        <w:szCs w:val="20"/>
                      </w:rPr>
                      <w:t>)</w:t>
                    </w:r>
                  </w:p>
                </w:txbxContent>
              </v:textbox>
            </v:roundrect>
            <v:roundrect id="_x0000_s1026" style="position:absolute;left:4593;top:2905;width:2521;height:657" arcsize="10923f">
              <v:textbox style="mso-next-textbox:#_x0000_s1026">
                <w:txbxContent>
                  <w:p w:rsidR="004D4A6E" w:rsidRDefault="001E10DE" w:rsidP="00066F44">
                    <w:pPr>
                      <w:jc w:val="center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Natural</w:t>
                    </w:r>
                    <w:r w:rsidR="004D4A6E" w:rsidRPr="004D4A6E">
                      <w:rPr>
                        <w:sz w:val="22"/>
                        <w:szCs w:val="22"/>
                      </w:rPr>
                      <w:t xml:space="preserve"> Phenomenon</w:t>
                    </w:r>
                  </w:p>
                  <w:p w:rsidR="001E10DE" w:rsidRPr="004D4A6E" w:rsidRDefault="001E10DE" w:rsidP="00066F44">
                    <w:pPr>
                      <w:jc w:val="center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(Reality)</w:t>
                    </w:r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2" type="#_x0000_t32" style="position:absolute;left:5853;top:3562;width:1809;height:1004" o:connectortype="straight">
              <v:stroke dashstyle="dash" endarrow="block"/>
            </v:shape>
            <v:shape id="_x0000_s1031" type="#_x0000_t32" style="position:absolute;left:5058;top:4895;width:1820;height:1;flip:x" o:connectortype="straight">
              <v:stroke dashstyle="dash" endarrow="block"/>
            </v:shape>
            <v:shape id="_x0000_s1036" type="#_x0000_t32" style="position:absolute;left:4207;top:3562;width:1646;height:1004;flip:y" o:connectortype="straight">
              <v:stroke dashstyle="dash" endarrow="block"/>
            </v:shape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38" type="#_x0000_t38" style="position:absolute;left:3356;top:3234;width:1237;height:1662;rotation:180;flip:y" o:connectortype="curved" adj="26840,35502,-62689" strokeweight="1pt">
              <v:stroke startarrow="block" endarrow="block"/>
            </v:shape>
            <v:shape id="_x0000_s1039" type="#_x0000_t38" style="position:absolute;left:7114;top:3234;width:1331;height:1661" o:connectortype="curved" adj="26453,-35538,-99119" strokeweight="1pt">
              <v:stroke startarrow="block" endarrow="block"/>
            </v:shape>
            <v:shape id="_x0000_s1040" type="#_x0000_t38" style="position:absolute;left:5933;top:3497;width:3;height:3455;rotation:90" o:connectortype="curved" adj="2606400,-29512,-57535200" strokeweight="1pt">
              <v:stroke startarrow="block" endarrow="block"/>
            </v:shape>
            <v:rect id="_x0000_s1044" style="position:absolute;left:2984;top:3860;width:977;height:283" stroked="f">
              <v:textbox>
                <w:txbxContent>
                  <w:p w:rsidR="009E7DB4" w:rsidRPr="009E7DB4" w:rsidRDefault="009E7DB4" w:rsidP="00066F44">
                    <w:pPr>
                      <w:rPr>
                        <w:sz w:val="20"/>
                      </w:rPr>
                    </w:pPr>
                    <w:r w:rsidRPr="009E7DB4">
                      <w:rPr>
                        <w:sz w:val="20"/>
                      </w:rPr>
                      <w:t>Validation</w:t>
                    </w:r>
                  </w:p>
                </w:txbxContent>
              </v:textbox>
            </v:rect>
            <v:rect id="_x0000_s1045" style="position:absolute;left:7613;top:3861;width:1100;height:282" stroked="f">
              <v:textbox>
                <w:txbxContent>
                  <w:p w:rsidR="009E7DB4" w:rsidRPr="009E7DB4" w:rsidRDefault="009E7DB4" w:rsidP="00066F44">
                    <w:pPr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Qualification</w:t>
                    </w:r>
                  </w:p>
                </w:txbxContent>
              </v:textbox>
            </v:rect>
            <v:rect id="_x0000_s1046" style="position:absolute;left:5389;top:5343;width:1103;height:283" stroked="f">
              <v:textbox>
                <w:txbxContent>
                  <w:p w:rsidR="009E7DB4" w:rsidRPr="009E7DB4" w:rsidRDefault="009E7DB4" w:rsidP="00066F44">
                    <w:pPr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Verification</w:t>
                    </w:r>
                  </w:p>
                </w:txbxContent>
              </v:textbox>
            </v:rect>
            <v:rect id="_x0000_s1047" style="position:absolute;left:5809;top:4257;width:374;height:992;rotation:270" stroked="f">
              <v:textbox>
                <w:txbxContent>
                  <w:p w:rsidR="009E7DB4" w:rsidRPr="009E7DB4" w:rsidRDefault="009E7DB4" w:rsidP="00066F44">
                    <w:pPr>
                      <w:rPr>
                        <w:sz w:val="16"/>
                      </w:rPr>
                    </w:pPr>
                    <w:r w:rsidRPr="009E7DB4">
                      <w:rPr>
                        <w:sz w:val="16"/>
                      </w:rPr>
                      <w:t>Programming</w:t>
                    </w:r>
                  </w:p>
                </w:txbxContent>
              </v:textbox>
            </v:rect>
            <v:rect id="_x0000_s1063" style="position:absolute;left:6593;top:3552;width:374;height:992;rotation:270" stroked="f">
              <v:textbox>
                <w:txbxContent>
                  <w:p w:rsidR="00066F44" w:rsidRPr="009E7DB4" w:rsidRDefault="00066F44" w:rsidP="00066F44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Simplification</w:t>
                    </w:r>
                  </w:p>
                </w:txbxContent>
              </v:textbox>
            </v:rect>
            <v:rect id="_x0000_s1064" style="position:absolute;left:4817;top:3627;width:374;height:992;rotation:270" stroked="f">
              <v:textbox>
                <w:txbxContent>
                  <w:p w:rsidR="00066F44" w:rsidRPr="009E7DB4" w:rsidRDefault="00066F44" w:rsidP="00066F44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Simulation</w:t>
                    </w:r>
                  </w:p>
                </w:txbxContent>
              </v:textbox>
            </v:rect>
          </v:group>
        </w:pict>
      </w:r>
      <w:r w:rsidRPr="00AD16BE">
        <w:rPr>
          <w:sz w:val="22"/>
        </w:rPr>
        <w:pict>
          <v:shape id="_x0000_i1025" type="#_x0000_t75" style="width:429.3pt;height:178.65pt">
            <v:imagedata croptop="-65520f" cropbottom="65520f"/>
          </v:shape>
        </w:pict>
      </w:r>
    </w:p>
    <w:p w:rsidR="004D4A6E" w:rsidRPr="00BB5C20" w:rsidRDefault="004D4A6E" w:rsidP="00CC528C">
      <w:pPr>
        <w:spacing w:line="360" w:lineRule="auto"/>
        <w:jc w:val="both"/>
        <w:rPr>
          <w:sz w:val="22"/>
        </w:rPr>
      </w:pPr>
    </w:p>
    <w:p w:rsidR="00532B8B" w:rsidRDefault="00532B8B" w:rsidP="00997797">
      <w:pPr>
        <w:spacing w:before="240" w:line="360" w:lineRule="auto"/>
        <w:jc w:val="both"/>
        <w:rPr>
          <w:sz w:val="22"/>
        </w:rPr>
      </w:pPr>
      <w:r w:rsidRPr="00BB5C20">
        <w:rPr>
          <w:sz w:val="22"/>
        </w:rPr>
        <w:t xml:space="preserve">In simple words </w:t>
      </w:r>
      <w:r w:rsidR="00B558B4">
        <w:rPr>
          <w:sz w:val="22"/>
        </w:rPr>
        <w:t>in v</w:t>
      </w:r>
      <w:r w:rsidR="00B558B4" w:rsidRPr="00BB5C20">
        <w:rPr>
          <w:sz w:val="22"/>
        </w:rPr>
        <w:t xml:space="preserve">erification </w:t>
      </w:r>
      <w:r w:rsidR="00B558B4">
        <w:rPr>
          <w:sz w:val="22"/>
        </w:rPr>
        <w:t>correctness of the solution technique used</w:t>
      </w:r>
      <w:r w:rsidRPr="00BB5C20">
        <w:rPr>
          <w:sz w:val="22"/>
        </w:rPr>
        <w:t xml:space="preserve"> </w:t>
      </w:r>
      <w:r w:rsidR="00B558B4">
        <w:rPr>
          <w:sz w:val="22"/>
        </w:rPr>
        <w:t xml:space="preserve">is evaluated </w:t>
      </w:r>
      <w:r w:rsidRPr="00BB5C20">
        <w:rPr>
          <w:sz w:val="22"/>
        </w:rPr>
        <w:t xml:space="preserve">and </w:t>
      </w:r>
      <w:proofErr w:type="gramStart"/>
      <w:r w:rsidR="00B558B4">
        <w:rPr>
          <w:sz w:val="22"/>
        </w:rPr>
        <w:t>v</w:t>
      </w:r>
      <w:r w:rsidR="00B558B4" w:rsidRPr="00BB5C20">
        <w:rPr>
          <w:sz w:val="22"/>
        </w:rPr>
        <w:t xml:space="preserve">alidation </w:t>
      </w:r>
      <w:r w:rsidR="009F14E5" w:rsidRPr="00BB5C20">
        <w:rPr>
          <w:sz w:val="22"/>
        </w:rPr>
        <w:t xml:space="preserve"> </w:t>
      </w:r>
      <w:r w:rsidR="00B558B4">
        <w:rPr>
          <w:sz w:val="22"/>
        </w:rPr>
        <w:t>is</w:t>
      </w:r>
      <w:proofErr w:type="gramEnd"/>
      <w:r w:rsidR="00B558B4">
        <w:rPr>
          <w:sz w:val="22"/>
        </w:rPr>
        <w:t xml:space="preserve"> evaluating whether </w:t>
      </w:r>
      <w:r w:rsidRPr="00BB5C20">
        <w:rPr>
          <w:sz w:val="22"/>
        </w:rPr>
        <w:t xml:space="preserve">the </w:t>
      </w:r>
      <w:r w:rsidR="00B558B4">
        <w:rPr>
          <w:sz w:val="22"/>
        </w:rPr>
        <w:t>model</w:t>
      </w:r>
      <w:r w:rsidR="00B558B4" w:rsidRPr="00BB5C20">
        <w:rPr>
          <w:sz w:val="22"/>
        </w:rPr>
        <w:t xml:space="preserve"> </w:t>
      </w:r>
      <w:r w:rsidR="00B558B4">
        <w:rPr>
          <w:sz w:val="22"/>
        </w:rPr>
        <w:t>is</w:t>
      </w:r>
      <w:r w:rsidR="00B558B4" w:rsidRPr="00BB5C20">
        <w:rPr>
          <w:sz w:val="22"/>
        </w:rPr>
        <w:t xml:space="preserve"> </w:t>
      </w:r>
      <w:r w:rsidRPr="00BB5C20">
        <w:rPr>
          <w:sz w:val="22"/>
        </w:rPr>
        <w:t xml:space="preserve">proper representative of the </w:t>
      </w:r>
      <w:r w:rsidR="00B558B4">
        <w:rPr>
          <w:sz w:val="22"/>
        </w:rPr>
        <w:t>processes involved in the problem</w:t>
      </w:r>
      <w:r w:rsidRPr="00BB5C20">
        <w:rPr>
          <w:sz w:val="22"/>
        </w:rPr>
        <w:t xml:space="preserve">. </w:t>
      </w:r>
      <w:r w:rsidR="00BB6C69" w:rsidRPr="00BB5C20">
        <w:rPr>
          <w:sz w:val="22"/>
        </w:rPr>
        <w:t xml:space="preserve">Lax </w:t>
      </w:r>
      <w:r w:rsidR="00B558B4">
        <w:rPr>
          <w:sz w:val="22"/>
        </w:rPr>
        <w:t>E</w:t>
      </w:r>
      <w:r w:rsidR="00B558B4" w:rsidRPr="00BB5C20">
        <w:rPr>
          <w:sz w:val="22"/>
        </w:rPr>
        <w:t xml:space="preserve">quivalence </w:t>
      </w:r>
      <w:r w:rsidR="00B558B4">
        <w:rPr>
          <w:sz w:val="22"/>
        </w:rPr>
        <w:t>T</w:t>
      </w:r>
      <w:r w:rsidR="00B558B4" w:rsidRPr="00BB5C20">
        <w:rPr>
          <w:sz w:val="22"/>
        </w:rPr>
        <w:t xml:space="preserve">heorem </w:t>
      </w:r>
      <w:r w:rsidR="00997797">
        <w:rPr>
          <w:sz w:val="22"/>
        </w:rPr>
        <w:t xml:space="preserve">which indicates that for a solver to be stable and consistent it is required to pass the convergence test, </w:t>
      </w:r>
      <w:r w:rsidR="00B558B4">
        <w:rPr>
          <w:sz w:val="22"/>
        </w:rPr>
        <w:t>is used to assess</w:t>
      </w:r>
      <w:r w:rsidR="00B558B4" w:rsidRPr="00BB5C20">
        <w:rPr>
          <w:sz w:val="22"/>
        </w:rPr>
        <w:t xml:space="preserve"> </w:t>
      </w:r>
      <w:r w:rsidR="00BB6C69" w:rsidRPr="00BB5C20">
        <w:rPr>
          <w:sz w:val="22"/>
        </w:rPr>
        <w:t>the consistency and stability of a numerical scheme</w:t>
      </w:r>
      <w:r w:rsidR="00B558B4">
        <w:rPr>
          <w:sz w:val="22"/>
        </w:rPr>
        <w:t>s</w:t>
      </w:r>
      <w:r w:rsidR="00BB6C69" w:rsidRPr="00BB5C20">
        <w:rPr>
          <w:sz w:val="22"/>
        </w:rPr>
        <w:t xml:space="preserve"> </w:t>
      </w:r>
      <w:r w:rsidR="009F14E5" w:rsidRPr="00BB5C20">
        <w:rPr>
          <w:sz w:val="22"/>
        </w:rPr>
        <w:t>based on</w:t>
      </w:r>
      <w:r w:rsidR="00BB6C69" w:rsidRPr="00BB5C20">
        <w:rPr>
          <w:sz w:val="22"/>
        </w:rPr>
        <w:t xml:space="preserve"> </w:t>
      </w:r>
      <w:r w:rsidR="00B558B4">
        <w:rPr>
          <w:sz w:val="22"/>
        </w:rPr>
        <w:t>their</w:t>
      </w:r>
      <w:r w:rsidR="00B558B4" w:rsidRPr="00BB5C20">
        <w:rPr>
          <w:sz w:val="22"/>
        </w:rPr>
        <w:t xml:space="preserve"> </w:t>
      </w:r>
      <w:r w:rsidR="00BB6C69" w:rsidRPr="00BB5C20">
        <w:rPr>
          <w:sz w:val="22"/>
        </w:rPr>
        <w:t>convergence</w:t>
      </w:r>
      <w:r w:rsidR="00B558B4">
        <w:rPr>
          <w:sz w:val="22"/>
        </w:rPr>
        <w:t>.</w:t>
      </w:r>
      <w:r w:rsidR="00B558B4" w:rsidRPr="00BB5C20">
        <w:rPr>
          <w:sz w:val="22"/>
        </w:rPr>
        <w:t xml:space="preserve"> </w:t>
      </w:r>
      <w:r w:rsidR="00B558B4">
        <w:rPr>
          <w:sz w:val="22"/>
        </w:rPr>
        <w:t>A</w:t>
      </w:r>
      <w:r w:rsidR="00B558B4" w:rsidRPr="00BB5C20">
        <w:rPr>
          <w:sz w:val="22"/>
        </w:rPr>
        <w:t xml:space="preserve">s </w:t>
      </w:r>
      <w:r w:rsidR="00BB6C69" w:rsidRPr="00BB5C20">
        <w:rPr>
          <w:sz w:val="22"/>
        </w:rPr>
        <w:t>a result</w:t>
      </w:r>
      <w:r w:rsidR="00997797">
        <w:rPr>
          <w:sz w:val="22"/>
        </w:rPr>
        <w:t>,</w:t>
      </w:r>
      <w:r w:rsidR="00BB6C69" w:rsidRPr="00BB5C20">
        <w:rPr>
          <w:sz w:val="22"/>
        </w:rPr>
        <w:t xml:space="preserve"> the mesh convergence study became a recognized </w:t>
      </w:r>
      <w:r w:rsidR="00997797">
        <w:rPr>
          <w:sz w:val="22"/>
        </w:rPr>
        <w:t xml:space="preserve">as the </w:t>
      </w:r>
      <w:r w:rsidR="00BB6C69" w:rsidRPr="00BB5C20">
        <w:rPr>
          <w:sz w:val="22"/>
        </w:rPr>
        <w:t xml:space="preserve">standard verification </w:t>
      </w:r>
      <w:r w:rsidR="00997797">
        <w:rPr>
          <w:sz w:val="22"/>
        </w:rPr>
        <w:t xml:space="preserve">method </w:t>
      </w:r>
      <w:r w:rsidR="00BB6C69" w:rsidRPr="00BB5C20">
        <w:rPr>
          <w:sz w:val="22"/>
        </w:rPr>
        <w:t>of CFD codes.</w:t>
      </w:r>
      <w:r w:rsidR="009F14E5" w:rsidRPr="00BB5C20">
        <w:rPr>
          <w:sz w:val="22"/>
        </w:rPr>
        <w:t xml:space="preserve"> </w:t>
      </w:r>
      <w:r w:rsidR="00BB5C20" w:rsidRPr="00BB5C20">
        <w:rPr>
          <w:sz w:val="22"/>
        </w:rPr>
        <w:t xml:space="preserve">The ratio of consecutive error norms is a perfect vehicle to catch any coding </w:t>
      </w:r>
      <w:r w:rsidR="00BB5C20">
        <w:rPr>
          <w:sz w:val="22"/>
        </w:rPr>
        <w:t>error</w:t>
      </w:r>
      <w:r w:rsidR="00BB5C20" w:rsidRPr="00BB5C20">
        <w:rPr>
          <w:sz w:val="22"/>
        </w:rPr>
        <w:t>/algorithm problem</w:t>
      </w:r>
      <w:r w:rsidR="00BB5C20">
        <w:rPr>
          <w:sz w:val="22"/>
        </w:rPr>
        <w:t xml:space="preserve">. The points need to be considered in </w:t>
      </w:r>
      <w:r w:rsidR="00997797">
        <w:rPr>
          <w:sz w:val="22"/>
        </w:rPr>
        <w:t xml:space="preserve">any </w:t>
      </w:r>
      <w:r w:rsidR="00997797">
        <w:rPr>
          <w:sz w:val="22"/>
        </w:rPr>
        <w:t>mesh</w:t>
      </w:r>
      <w:r w:rsidR="00997797">
        <w:rPr>
          <w:sz w:val="22"/>
        </w:rPr>
        <w:t>-</w:t>
      </w:r>
      <w:r w:rsidR="00BB5C20">
        <w:rPr>
          <w:sz w:val="22"/>
        </w:rPr>
        <w:t>convergence study</w:t>
      </w:r>
      <w:r w:rsidR="00997797">
        <w:rPr>
          <w:sz w:val="22"/>
        </w:rPr>
        <w:t xml:space="preserve"> include</w:t>
      </w:r>
      <w:r w:rsidR="00BB5C20">
        <w:rPr>
          <w:sz w:val="22"/>
        </w:rPr>
        <w:t>:</w:t>
      </w:r>
    </w:p>
    <w:p w:rsidR="00B66820" w:rsidRDefault="00303853" w:rsidP="00303853">
      <w:pPr>
        <w:numPr>
          <w:ilvl w:val="0"/>
          <w:numId w:val="2"/>
        </w:numPr>
        <w:spacing w:before="240" w:line="360" w:lineRule="auto"/>
        <w:jc w:val="both"/>
        <w:rPr>
          <w:sz w:val="22"/>
        </w:rPr>
      </w:pPr>
      <w:r>
        <w:rPr>
          <w:sz w:val="22"/>
        </w:rPr>
        <w:t>For t</w:t>
      </w:r>
      <w:r w:rsidRPr="00C707C5">
        <w:rPr>
          <w:sz w:val="22"/>
        </w:rPr>
        <w:t xml:space="preserve">he </w:t>
      </w:r>
      <w:r w:rsidR="00B66820" w:rsidRPr="00C707C5">
        <w:rPr>
          <w:sz w:val="22"/>
        </w:rPr>
        <w:t>FDM and FVM</w:t>
      </w:r>
      <w:r w:rsidR="00BB5C20" w:rsidRPr="00C707C5">
        <w:rPr>
          <w:sz w:val="22"/>
        </w:rPr>
        <w:t xml:space="preserve"> </w:t>
      </w:r>
      <w:proofErr w:type="spellStart"/>
      <w:r w:rsidR="00FB574A" w:rsidRPr="00C707C5">
        <w:rPr>
          <w:sz w:val="22"/>
          <w:highlight w:val="yellow"/>
        </w:rPr>
        <w:t>descritzations</w:t>
      </w:r>
      <w:proofErr w:type="spellEnd"/>
      <w:r w:rsidR="00BB5C20" w:rsidRPr="00C707C5">
        <w:rPr>
          <w:sz w:val="22"/>
        </w:rPr>
        <w:t xml:space="preserve"> deve</w:t>
      </w:r>
      <w:r w:rsidR="00B66820" w:rsidRPr="00C707C5">
        <w:rPr>
          <w:sz w:val="22"/>
        </w:rPr>
        <w:t xml:space="preserve">loped under the assumption of smooth function the discontinuities and jagged </w:t>
      </w:r>
      <w:r>
        <w:rPr>
          <w:sz w:val="22"/>
        </w:rPr>
        <w:t>initial or boundary conditions</w:t>
      </w:r>
      <w:r w:rsidRPr="00C707C5">
        <w:rPr>
          <w:sz w:val="22"/>
        </w:rPr>
        <w:t xml:space="preserve"> </w:t>
      </w:r>
      <w:r w:rsidR="00B66820" w:rsidRPr="00C707C5">
        <w:rPr>
          <w:sz w:val="22"/>
        </w:rPr>
        <w:t>can locally</w:t>
      </w:r>
      <w:r>
        <w:rPr>
          <w:sz w:val="22"/>
        </w:rPr>
        <w:t xml:space="preserve"> or </w:t>
      </w:r>
      <w:r w:rsidR="00B66820" w:rsidRPr="00C707C5">
        <w:rPr>
          <w:sz w:val="22"/>
        </w:rPr>
        <w:t xml:space="preserve">globally </w:t>
      </w:r>
      <w:r w:rsidR="00997797">
        <w:rPr>
          <w:sz w:val="22"/>
        </w:rPr>
        <w:t>decrease</w:t>
      </w:r>
      <w:r w:rsidR="00997797" w:rsidRPr="00C707C5">
        <w:rPr>
          <w:sz w:val="22"/>
        </w:rPr>
        <w:t xml:space="preserve"> </w:t>
      </w:r>
      <w:r w:rsidR="00B66820" w:rsidRPr="00C707C5">
        <w:rPr>
          <w:sz w:val="22"/>
        </w:rPr>
        <w:t>the convergence rate</w:t>
      </w:r>
      <w:r w:rsidR="00C707C5" w:rsidRPr="00C707C5">
        <w:rPr>
          <w:sz w:val="22"/>
        </w:rPr>
        <w:t>.</w:t>
      </w:r>
      <w:r w:rsidR="00B66820" w:rsidRPr="00C707C5">
        <w:rPr>
          <w:sz w:val="22"/>
        </w:rPr>
        <w:t xml:space="preserve"> </w:t>
      </w:r>
      <w:proofErr w:type="spellStart"/>
      <w:r w:rsidR="00B66820" w:rsidRPr="00C707C5">
        <w:rPr>
          <w:sz w:val="22"/>
          <w:highlight w:val="yellow"/>
        </w:rPr>
        <w:t>L</w:t>
      </w:r>
      <w:r w:rsidR="00B66820" w:rsidRPr="00C707C5">
        <w:rPr>
          <w:sz w:val="22"/>
          <w:highlight w:val="yellow"/>
          <w:vertAlign w:val="subscript"/>
        </w:rPr>
        <w:t>infinity</w:t>
      </w:r>
      <w:proofErr w:type="spellEnd"/>
      <w:r w:rsidR="00E64C93">
        <w:rPr>
          <w:rStyle w:val="FootnoteReference"/>
          <w:sz w:val="22"/>
          <w:highlight w:val="yellow"/>
        </w:rPr>
        <w:footnoteReference w:id="1"/>
      </w:r>
      <w:r w:rsidR="00B66820" w:rsidRPr="00C707C5">
        <w:rPr>
          <w:sz w:val="22"/>
          <w:vertAlign w:val="subscript"/>
        </w:rPr>
        <w:t xml:space="preserve"> </w:t>
      </w:r>
      <w:r w:rsidR="00C707C5" w:rsidRPr="00C707C5">
        <w:rPr>
          <w:sz w:val="22"/>
        </w:rPr>
        <w:t>should be included as an ultimate diagnostic tool</w:t>
      </w:r>
      <w:r w:rsidR="00BA2ED5">
        <w:rPr>
          <w:sz w:val="22"/>
        </w:rPr>
        <w:t xml:space="preserve"> for local errors and worst case scenario</w:t>
      </w:r>
      <w:r w:rsidR="00C707C5">
        <w:rPr>
          <w:sz w:val="22"/>
        </w:rPr>
        <w:t>.</w:t>
      </w:r>
      <w:r w:rsidR="00B66820" w:rsidRPr="00C707C5">
        <w:rPr>
          <w:sz w:val="22"/>
        </w:rPr>
        <w:t xml:space="preserve"> L</w:t>
      </w:r>
      <w:r w:rsidR="00B66820" w:rsidRPr="00C707C5">
        <w:rPr>
          <w:sz w:val="22"/>
          <w:vertAlign w:val="subscript"/>
        </w:rPr>
        <w:t xml:space="preserve">2 </w:t>
      </w:r>
      <w:r w:rsidR="00B66820" w:rsidRPr="00C707C5">
        <w:rPr>
          <w:sz w:val="22"/>
        </w:rPr>
        <w:t>is more forgiving norm compare to the first error norm “L</w:t>
      </w:r>
      <w:r w:rsidR="00B66820" w:rsidRPr="00C707C5">
        <w:rPr>
          <w:sz w:val="22"/>
          <w:vertAlign w:val="subscript"/>
        </w:rPr>
        <w:t>1</w:t>
      </w:r>
      <w:r w:rsidR="00B66820" w:rsidRPr="00C707C5">
        <w:rPr>
          <w:sz w:val="22"/>
        </w:rPr>
        <w:t>”. We recommend L</w:t>
      </w:r>
      <w:r w:rsidR="00B66820" w:rsidRPr="00C707C5">
        <w:rPr>
          <w:sz w:val="22"/>
          <w:vertAlign w:val="subscript"/>
        </w:rPr>
        <w:t xml:space="preserve">1 </w:t>
      </w:r>
      <w:r w:rsidR="00B66820" w:rsidRPr="00C707C5">
        <w:rPr>
          <w:sz w:val="22"/>
        </w:rPr>
        <w:t>as a</w:t>
      </w:r>
      <w:r w:rsidR="00FB574A" w:rsidRPr="00C707C5">
        <w:rPr>
          <w:sz w:val="22"/>
        </w:rPr>
        <w:t>n</w:t>
      </w:r>
      <w:r w:rsidR="00B66820" w:rsidRPr="00C707C5">
        <w:rPr>
          <w:sz w:val="22"/>
        </w:rPr>
        <w:t xml:space="preserve"> appropriate </w:t>
      </w:r>
      <w:r w:rsidR="00C707C5" w:rsidRPr="00C707C5">
        <w:rPr>
          <w:sz w:val="22"/>
        </w:rPr>
        <w:t xml:space="preserve">global </w:t>
      </w:r>
      <w:r w:rsidR="00BA2ED5">
        <w:rPr>
          <w:sz w:val="22"/>
        </w:rPr>
        <w:t>metric</w:t>
      </w:r>
      <w:r w:rsidR="00B66820" w:rsidRPr="00C707C5">
        <w:rPr>
          <w:sz w:val="22"/>
        </w:rPr>
        <w:t xml:space="preserve"> of error.</w:t>
      </w:r>
      <w:r w:rsidR="00C707C5">
        <w:rPr>
          <w:rStyle w:val="FootnoteReference"/>
          <w:sz w:val="22"/>
        </w:rPr>
        <w:footnoteReference w:id="2"/>
      </w:r>
    </w:p>
    <w:p w:rsidR="00BA2ED5" w:rsidRPr="00C707C5" w:rsidRDefault="00BA2ED5" w:rsidP="00303853">
      <w:pPr>
        <w:numPr>
          <w:ilvl w:val="0"/>
          <w:numId w:val="2"/>
        </w:numPr>
        <w:spacing w:before="240" w:line="360" w:lineRule="auto"/>
        <w:jc w:val="both"/>
        <w:rPr>
          <w:sz w:val="22"/>
        </w:rPr>
      </w:pPr>
      <w:r>
        <w:rPr>
          <w:sz w:val="22"/>
        </w:rPr>
        <w:lastRenderedPageBreak/>
        <w:t xml:space="preserve">Convergence ratio in </w:t>
      </w:r>
      <w:r w:rsidR="00303853">
        <w:rPr>
          <w:sz w:val="22"/>
        </w:rPr>
        <w:t>a</w:t>
      </w:r>
      <w:r w:rsidR="00303853">
        <w:rPr>
          <w:sz w:val="22"/>
        </w:rPr>
        <w:t xml:space="preserve"> </w:t>
      </w:r>
      <w:r>
        <w:rPr>
          <w:sz w:val="22"/>
        </w:rPr>
        <w:t xml:space="preserve">very coarse </w:t>
      </w:r>
      <w:r w:rsidR="00137D4F">
        <w:rPr>
          <w:sz w:val="22"/>
        </w:rPr>
        <w:t>grid oscillates</w:t>
      </w:r>
      <w:r>
        <w:rPr>
          <w:sz w:val="22"/>
        </w:rPr>
        <w:t xml:space="preserve"> around it</w:t>
      </w:r>
      <w:r w:rsidR="005201AE">
        <w:rPr>
          <w:sz w:val="22"/>
        </w:rPr>
        <w:t xml:space="preserve">s main value, as the grid size is refined </w:t>
      </w:r>
      <w:r w:rsidR="00137D4F">
        <w:rPr>
          <w:sz w:val="22"/>
        </w:rPr>
        <w:t>convergence</w:t>
      </w:r>
      <w:r w:rsidR="005201AE">
        <w:rPr>
          <w:sz w:val="22"/>
        </w:rPr>
        <w:t xml:space="preserve"> becomes monotone until the mesh size </w:t>
      </w:r>
      <w:r w:rsidR="00303853">
        <w:rPr>
          <w:sz w:val="22"/>
        </w:rPr>
        <w:t xml:space="preserve">reaches to </w:t>
      </w:r>
      <w:r w:rsidR="005201AE">
        <w:rPr>
          <w:sz w:val="22"/>
        </w:rPr>
        <w:t xml:space="preserve">where the machine precision </w:t>
      </w:r>
      <w:r w:rsidR="00137D4F">
        <w:rPr>
          <w:sz w:val="22"/>
        </w:rPr>
        <w:t>overtakes the</w:t>
      </w:r>
      <w:r w:rsidR="005201AE">
        <w:rPr>
          <w:sz w:val="22"/>
        </w:rPr>
        <w:t xml:space="preserve"> truncation error of the numerical scheme</w:t>
      </w:r>
      <w:r w:rsidR="00137D4F">
        <w:rPr>
          <w:sz w:val="22"/>
        </w:rPr>
        <w:t>,</w:t>
      </w:r>
      <w:r w:rsidR="005201AE">
        <w:rPr>
          <w:sz w:val="22"/>
        </w:rPr>
        <w:t xml:space="preserve"> at this point error</w:t>
      </w:r>
      <w:r w:rsidR="00137D4F">
        <w:rPr>
          <w:sz w:val="22"/>
        </w:rPr>
        <w:t xml:space="preserve"> norms</w:t>
      </w:r>
      <w:r w:rsidR="005201AE">
        <w:rPr>
          <w:sz w:val="22"/>
        </w:rPr>
        <w:t xml:space="preserve"> do not change</w:t>
      </w:r>
      <w:r w:rsidR="00137D4F">
        <w:rPr>
          <w:sz w:val="22"/>
        </w:rPr>
        <w:t xml:space="preserve"> and convergence </w:t>
      </w:r>
      <w:r w:rsidR="00303853">
        <w:rPr>
          <w:sz w:val="22"/>
        </w:rPr>
        <w:t xml:space="preserve">rate </w:t>
      </w:r>
      <w:r w:rsidR="00137D4F">
        <w:rPr>
          <w:sz w:val="22"/>
        </w:rPr>
        <w:t>is zero</w:t>
      </w:r>
      <w:r w:rsidR="005201AE">
        <w:rPr>
          <w:sz w:val="22"/>
        </w:rPr>
        <w:t xml:space="preserve">. </w:t>
      </w:r>
    </w:p>
    <w:p w:rsidR="00E64C93" w:rsidRDefault="00FB574A" w:rsidP="00303853">
      <w:pPr>
        <w:numPr>
          <w:ilvl w:val="0"/>
          <w:numId w:val="2"/>
        </w:numPr>
        <w:spacing w:before="240" w:line="360" w:lineRule="auto"/>
        <w:jc w:val="both"/>
        <w:rPr>
          <w:sz w:val="22"/>
        </w:rPr>
      </w:pPr>
      <w:r>
        <w:rPr>
          <w:sz w:val="22"/>
        </w:rPr>
        <w:t xml:space="preserve">Although the convergence </w:t>
      </w:r>
      <w:r w:rsidR="00C707C5">
        <w:rPr>
          <w:sz w:val="22"/>
        </w:rPr>
        <w:t xml:space="preserve">is a reliable </w:t>
      </w:r>
      <w:r w:rsidR="00303853">
        <w:rPr>
          <w:sz w:val="22"/>
        </w:rPr>
        <w:t>warning</w:t>
      </w:r>
      <w:r w:rsidR="00303853">
        <w:rPr>
          <w:sz w:val="22"/>
        </w:rPr>
        <w:t xml:space="preserve"> </w:t>
      </w:r>
      <w:r w:rsidR="00C707C5">
        <w:rPr>
          <w:sz w:val="22"/>
        </w:rPr>
        <w:t>of a defect</w:t>
      </w:r>
      <w:r>
        <w:rPr>
          <w:sz w:val="22"/>
        </w:rPr>
        <w:t xml:space="preserve">, it should not </w:t>
      </w:r>
      <w:r w:rsidR="00303853">
        <w:rPr>
          <w:sz w:val="22"/>
        </w:rPr>
        <w:t>be forgotten that</w:t>
      </w:r>
      <w:r>
        <w:rPr>
          <w:sz w:val="22"/>
        </w:rPr>
        <w:t xml:space="preserve"> </w:t>
      </w:r>
      <w:r w:rsidR="00303853">
        <w:rPr>
          <w:sz w:val="22"/>
        </w:rPr>
        <w:t xml:space="preserve">the main goal </w:t>
      </w:r>
      <w:r>
        <w:rPr>
          <w:sz w:val="22"/>
        </w:rPr>
        <w:t xml:space="preserve">in practice </w:t>
      </w:r>
      <w:r w:rsidR="00303853">
        <w:rPr>
          <w:sz w:val="22"/>
        </w:rPr>
        <w:t xml:space="preserve">is </w:t>
      </w:r>
      <w:r>
        <w:rPr>
          <w:sz w:val="22"/>
        </w:rPr>
        <w:t xml:space="preserve">a more accurate </w:t>
      </w:r>
      <w:r w:rsidR="00C707C5">
        <w:rPr>
          <w:sz w:val="22"/>
        </w:rPr>
        <w:t>solver</w:t>
      </w:r>
      <w:r>
        <w:rPr>
          <w:sz w:val="22"/>
        </w:rPr>
        <w:t xml:space="preserve">. Therefore the superiority of methods should be assessed both </w:t>
      </w:r>
      <w:r w:rsidR="00303853">
        <w:rPr>
          <w:sz w:val="22"/>
        </w:rPr>
        <w:t xml:space="preserve">based </w:t>
      </w:r>
      <w:r>
        <w:rPr>
          <w:sz w:val="22"/>
        </w:rPr>
        <w:t xml:space="preserve">on convergence and accuracy. </w:t>
      </w:r>
      <w:r w:rsidR="00BA2ED5">
        <w:rPr>
          <w:sz w:val="22"/>
        </w:rPr>
        <w:t xml:space="preserve">Accuracy metrics are error norms as </w:t>
      </w:r>
      <w:r w:rsidR="00303853">
        <w:rPr>
          <w:sz w:val="22"/>
        </w:rPr>
        <w:t xml:space="preserve">is discussed </w:t>
      </w:r>
      <w:r w:rsidR="00BA2ED5">
        <w:rPr>
          <w:sz w:val="22"/>
        </w:rPr>
        <w:t xml:space="preserve">above however </w:t>
      </w:r>
      <w:r w:rsidR="00303853">
        <w:rPr>
          <w:sz w:val="22"/>
        </w:rPr>
        <w:t xml:space="preserve">for evaluating the accuracy </w:t>
      </w:r>
      <w:r w:rsidR="00BA2ED5">
        <w:rPr>
          <w:sz w:val="22"/>
        </w:rPr>
        <w:t xml:space="preserve">they </w:t>
      </w:r>
      <w:r w:rsidR="00303853">
        <w:rPr>
          <w:sz w:val="22"/>
        </w:rPr>
        <w:t>should be normalized by an</w:t>
      </w:r>
      <w:r>
        <w:rPr>
          <w:sz w:val="22"/>
        </w:rPr>
        <w:t xml:space="preserve"> </w:t>
      </w:r>
      <w:r w:rsidR="00D75784">
        <w:rPr>
          <w:sz w:val="22"/>
        </w:rPr>
        <w:t xml:space="preserve">appropriate scale </w:t>
      </w:r>
      <w:r w:rsidR="00303853">
        <w:rPr>
          <w:sz w:val="22"/>
        </w:rPr>
        <w:t>of</w:t>
      </w:r>
      <w:r w:rsidR="00303853">
        <w:rPr>
          <w:sz w:val="22"/>
        </w:rPr>
        <w:t xml:space="preserve"> </w:t>
      </w:r>
      <w:r w:rsidR="00D75784">
        <w:rPr>
          <w:sz w:val="22"/>
        </w:rPr>
        <w:t xml:space="preserve">the </w:t>
      </w:r>
      <w:r w:rsidR="00303853">
        <w:rPr>
          <w:sz w:val="22"/>
        </w:rPr>
        <w:t>solution</w:t>
      </w:r>
      <w:r w:rsidR="00D75784">
        <w:rPr>
          <w:sz w:val="22"/>
        </w:rPr>
        <w:t>.</w:t>
      </w:r>
      <w:r>
        <w:rPr>
          <w:sz w:val="22"/>
        </w:rPr>
        <w:t xml:space="preserve"> </w:t>
      </w:r>
    </w:p>
    <w:p w:rsidR="00496EF7" w:rsidRDefault="00496EF7" w:rsidP="00303853">
      <w:pPr>
        <w:numPr>
          <w:ilvl w:val="0"/>
          <w:numId w:val="2"/>
        </w:numPr>
        <w:spacing w:before="240" w:line="360" w:lineRule="auto"/>
        <w:jc w:val="both"/>
        <w:rPr>
          <w:sz w:val="22"/>
        </w:rPr>
      </w:pPr>
      <w:r>
        <w:rPr>
          <w:sz w:val="22"/>
        </w:rPr>
        <w:t xml:space="preserve">DISCUSSION ON THE </w:t>
      </w:r>
      <w:r w:rsidR="00397D2D">
        <w:rPr>
          <w:sz w:val="22"/>
        </w:rPr>
        <w:t>COMPARISION WITH ANALYTICAL SOLUTION, RICHARDSON EXTRAPOLATION, MMS, (MAYBE PSF) here</w:t>
      </w:r>
    </w:p>
    <w:p w:rsidR="00BB5C20" w:rsidRDefault="00E64C93" w:rsidP="00496EF7">
      <w:pPr>
        <w:numPr>
          <w:ilvl w:val="0"/>
          <w:numId w:val="2"/>
        </w:numPr>
        <w:spacing w:before="240" w:line="360" w:lineRule="auto"/>
        <w:jc w:val="both"/>
        <w:rPr>
          <w:sz w:val="22"/>
        </w:rPr>
      </w:pPr>
      <w:r>
        <w:rPr>
          <w:sz w:val="22"/>
        </w:rPr>
        <w:t xml:space="preserve">All </w:t>
      </w:r>
      <w:r w:rsidR="00496EF7">
        <w:rPr>
          <w:sz w:val="22"/>
        </w:rPr>
        <w:t xml:space="preserve">of the </w:t>
      </w:r>
      <w:r>
        <w:rPr>
          <w:sz w:val="22"/>
        </w:rPr>
        <w:t>convergence test</w:t>
      </w:r>
      <w:r w:rsidR="00496EF7">
        <w:rPr>
          <w:sz w:val="22"/>
        </w:rPr>
        <w:t>s such as MMS, Richardson Extrapolation,</w:t>
      </w:r>
      <w:ins w:id="0" w:author="Kaveh" w:date="2010-12-16T22:11:00Z">
        <w:r w:rsidR="00FC5C75">
          <w:rPr>
            <w:sz w:val="22"/>
          </w:rPr>
          <w:t xml:space="preserve"> </w:t>
        </w:r>
      </w:ins>
      <w:r>
        <w:rPr>
          <w:sz w:val="22"/>
        </w:rPr>
        <w:t>could be run by a same driver</w:t>
      </w:r>
      <w:r w:rsidR="00496EF7">
        <w:rPr>
          <w:sz w:val="22"/>
        </w:rPr>
        <w:t>.</w:t>
      </w:r>
      <w:r>
        <w:rPr>
          <w:sz w:val="22"/>
        </w:rPr>
        <w:t xml:space="preserve"> </w:t>
      </w:r>
      <w:r w:rsidR="00FB574A">
        <w:rPr>
          <w:sz w:val="22"/>
        </w:rPr>
        <w:t xml:space="preserve">   </w:t>
      </w:r>
      <w:r w:rsidR="00B66820">
        <w:rPr>
          <w:sz w:val="22"/>
        </w:rPr>
        <w:t xml:space="preserve">    </w:t>
      </w:r>
    </w:p>
    <w:p w:rsidR="00BA2ED5" w:rsidRPr="00BB5C20" w:rsidRDefault="00BA2ED5" w:rsidP="00E64C93">
      <w:pPr>
        <w:spacing w:before="240" w:line="360" w:lineRule="auto"/>
        <w:jc w:val="both"/>
        <w:rPr>
          <w:sz w:val="22"/>
        </w:rPr>
      </w:pPr>
    </w:p>
    <w:p w:rsidR="004D4A6E" w:rsidRPr="00BB5C20" w:rsidRDefault="004D4A6E" w:rsidP="00CC528C">
      <w:pPr>
        <w:spacing w:line="360" w:lineRule="auto"/>
        <w:jc w:val="both"/>
        <w:rPr>
          <w:sz w:val="22"/>
        </w:rPr>
      </w:pPr>
    </w:p>
    <w:sectPr w:rsidR="004D4A6E" w:rsidRPr="00BB5C20" w:rsidSect="00AD16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0186" w:rsidRDefault="00450186" w:rsidP="009F14E5">
      <w:r>
        <w:separator/>
      </w:r>
    </w:p>
  </w:endnote>
  <w:endnote w:type="continuationSeparator" w:id="0">
    <w:p w:rsidR="00450186" w:rsidRDefault="00450186" w:rsidP="009F14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0186" w:rsidRDefault="00450186" w:rsidP="009F14E5">
      <w:r>
        <w:separator/>
      </w:r>
    </w:p>
  </w:footnote>
  <w:footnote w:type="continuationSeparator" w:id="0">
    <w:p w:rsidR="00450186" w:rsidRDefault="00450186" w:rsidP="009F14E5">
      <w:r>
        <w:continuationSeparator/>
      </w:r>
    </w:p>
  </w:footnote>
  <w:footnote w:id="1">
    <w:p w:rsidR="00E64C93" w:rsidRPr="00E64C93" w:rsidRDefault="00E64C93">
      <w:pPr>
        <w:pStyle w:val="FootnoteText"/>
        <w:rPr>
          <w:vertAlign w:val="subscript"/>
        </w:rPr>
      </w:pPr>
      <w:r>
        <w:rPr>
          <w:rStyle w:val="FootnoteReference"/>
        </w:rPr>
        <w:footnoteRef/>
      </w:r>
      <w:r>
        <w:t xml:space="preserve"> </w:t>
      </w:r>
      <w:r w:rsidRPr="00BB2E66">
        <w:rPr>
          <w:position w:val="-14"/>
        </w:rPr>
        <w:object w:dxaOrig="1900" w:dyaOrig="400">
          <v:shape id="_x0000_i1026" type="#_x0000_t75" style="width:85.6pt;height:17.65pt" o:ole="">
            <v:imagedata r:id="rId1" o:title=""/>
          </v:shape>
          <o:OLEObject Type="Embed" ProgID="Equation.3" ShapeID="_x0000_i1026" DrawAspect="Content" ObjectID="_1354042739" r:id="rId2"/>
        </w:object>
      </w:r>
      <w:r>
        <w:t>,</w:t>
      </w:r>
      <w:r w:rsidRPr="00BC74B4">
        <w:rPr>
          <w:position w:val="-24"/>
        </w:rPr>
        <w:object w:dxaOrig="2400" w:dyaOrig="880">
          <v:shape id="_x0000_i1027" type="#_x0000_t75" style="width:103.9pt;height:38.05pt" o:ole="">
            <v:imagedata r:id="rId3" o:title=""/>
          </v:shape>
          <o:OLEObject Type="Embed" ProgID="Equation.3" ShapeID="_x0000_i1027" DrawAspect="Content" ObjectID="_1354042740" r:id="rId4"/>
        </w:object>
      </w:r>
      <w:r>
        <w:t>,</w:t>
      </w:r>
      <w:r w:rsidRPr="000A6F6C">
        <w:rPr>
          <w:position w:val="-24"/>
        </w:rPr>
        <w:object w:dxaOrig="2100" w:dyaOrig="1100">
          <v:shape id="_x0000_i1028" type="#_x0000_t75" style="width:81.5pt;height:42.8pt" o:ole="">
            <v:imagedata r:id="rId5" o:title=""/>
          </v:shape>
          <o:OLEObject Type="Embed" ProgID="Equation.3" ShapeID="_x0000_i1028" DrawAspect="Content" ObjectID="_1354042741" r:id="rId6"/>
        </w:object>
      </w:r>
      <w:r>
        <w:t xml:space="preserve">, where </w:t>
      </w:r>
      <w:r w:rsidRPr="00E64C93">
        <w:rPr>
          <w:i/>
        </w:rPr>
        <w:t>v</w:t>
      </w:r>
      <w:r>
        <w:t xml:space="preserve">= U </w:t>
      </w:r>
      <w:r>
        <w:rPr>
          <w:vertAlign w:val="subscript"/>
        </w:rPr>
        <w:t xml:space="preserve">num </w:t>
      </w:r>
      <w:r>
        <w:t xml:space="preserve">- U </w:t>
      </w:r>
      <w:r>
        <w:rPr>
          <w:vertAlign w:val="subscript"/>
        </w:rPr>
        <w:t>exact</w:t>
      </w:r>
    </w:p>
  </w:footnote>
  <w:footnote w:id="2">
    <w:p w:rsidR="00C707C5" w:rsidRPr="00BA2ED5" w:rsidRDefault="00C707C5">
      <w:pPr>
        <w:pStyle w:val="FootnoteText"/>
      </w:pPr>
      <w:r>
        <w:rPr>
          <w:rStyle w:val="FootnoteReference"/>
        </w:rPr>
        <w:footnoteRef/>
      </w:r>
      <w:r>
        <w:t xml:space="preserve"> It is proven </w:t>
      </w:r>
      <w:r w:rsidR="00E64C93">
        <w:t xml:space="preserve">that </w:t>
      </w:r>
      <w:proofErr w:type="spellStart"/>
      <w:r>
        <w:t>kL</w:t>
      </w:r>
      <w:proofErr w:type="spellEnd"/>
      <w:r>
        <w:rPr>
          <w:vertAlign w:val="subscript"/>
        </w:rPr>
        <w:t xml:space="preserve">∞ </w:t>
      </w:r>
      <w:r>
        <w:t>≤ L</w:t>
      </w:r>
      <w:r>
        <w:rPr>
          <w:vertAlign w:val="subscript"/>
        </w:rPr>
        <w:t xml:space="preserve">2 </w:t>
      </w:r>
      <w:r>
        <w:t>≤ L</w:t>
      </w:r>
      <w:r>
        <w:rPr>
          <w:vertAlign w:val="subscript"/>
        </w:rPr>
        <w:t xml:space="preserve">1 </w:t>
      </w:r>
      <w:r>
        <w:t>≤ L</w:t>
      </w:r>
      <w:r>
        <w:rPr>
          <w:vertAlign w:val="subscript"/>
        </w:rPr>
        <w:t>∞</w:t>
      </w:r>
      <w:r w:rsidR="00BA2ED5">
        <w:rPr>
          <w:vertAlign w:val="subscript"/>
        </w:rPr>
        <w:t xml:space="preserve"> </w:t>
      </w:r>
      <w:r w:rsidR="00BA2ED5">
        <w:t xml:space="preserve">where k is a constant and 0&lt;k&lt;1, here norms are assumed to be </w:t>
      </w:r>
      <w:r w:rsidR="005201AE">
        <w:t>scaled.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3B2961"/>
    <w:multiLevelType w:val="hybridMultilevel"/>
    <w:tmpl w:val="F7A4D7AE"/>
    <w:lvl w:ilvl="0" w:tplc="E9F277A8"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663A40"/>
    <w:multiLevelType w:val="hybridMultilevel"/>
    <w:tmpl w:val="FC32A698"/>
    <w:lvl w:ilvl="0" w:tplc="1C8476DA"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stylePaneFormatFilter w:val="3F01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C528C"/>
    <w:rsid w:val="00066F44"/>
    <w:rsid w:val="00073F76"/>
    <w:rsid w:val="000843A9"/>
    <w:rsid w:val="000D7022"/>
    <w:rsid w:val="0010527C"/>
    <w:rsid w:val="00137D4F"/>
    <w:rsid w:val="001468CA"/>
    <w:rsid w:val="001611B3"/>
    <w:rsid w:val="00176D42"/>
    <w:rsid w:val="001A282D"/>
    <w:rsid w:val="001C61B6"/>
    <w:rsid w:val="001D44D4"/>
    <w:rsid w:val="001E10DE"/>
    <w:rsid w:val="001F3AE1"/>
    <w:rsid w:val="002014E7"/>
    <w:rsid w:val="002A0BBB"/>
    <w:rsid w:val="002C068A"/>
    <w:rsid w:val="002F0FB4"/>
    <w:rsid w:val="00303853"/>
    <w:rsid w:val="00303A18"/>
    <w:rsid w:val="00350C81"/>
    <w:rsid w:val="00397D2D"/>
    <w:rsid w:val="003D1E92"/>
    <w:rsid w:val="00403442"/>
    <w:rsid w:val="00421819"/>
    <w:rsid w:val="00444B29"/>
    <w:rsid w:val="00450186"/>
    <w:rsid w:val="004802AF"/>
    <w:rsid w:val="004838DA"/>
    <w:rsid w:val="004951DA"/>
    <w:rsid w:val="00496EF7"/>
    <w:rsid w:val="004A57FE"/>
    <w:rsid w:val="004B7029"/>
    <w:rsid w:val="004D0899"/>
    <w:rsid w:val="004D4A6E"/>
    <w:rsid w:val="00517154"/>
    <w:rsid w:val="005201AE"/>
    <w:rsid w:val="00532B8B"/>
    <w:rsid w:val="005650E8"/>
    <w:rsid w:val="005831C6"/>
    <w:rsid w:val="006148A5"/>
    <w:rsid w:val="00625F24"/>
    <w:rsid w:val="0063285A"/>
    <w:rsid w:val="006C26D0"/>
    <w:rsid w:val="00700BA6"/>
    <w:rsid w:val="00791A24"/>
    <w:rsid w:val="007A0041"/>
    <w:rsid w:val="007A3924"/>
    <w:rsid w:val="007C7A18"/>
    <w:rsid w:val="00833515"/>
    <w:rsid w:val="008365B3"/>
    <w:rsid w:val="00847C0D"/>
    <w:rsid w:val="008512D8"/>
    <w:rsid w:val="00876BDF"/>
    <w:rsid w:val="00884CA0"/>
    <w:rsid w:val="008B37F2"/>
    <w:rsid w:val="008C6F41"/>
    <w:rsid w:val="008F051B"/>
    <w:rsid w:val="00903231"/>
    <w:rsid w:val="009047C8"/>
    <w:rsid w:val="0092140F"/>
    <w:rsid w:val="0095290E"/>
    <w:rsid w:val="009600BE"/>
    <w:rsid w:val="0096378A"/>
    <w:rsid w:val="00974ED8"/>
    <w:rsid w:val="0098028B"/>
    <w:rsid w:val="00997797"/>
    <w:rsid w:val="009E7DB4"/>
    <w:rsid w:val="009F14E5"/>
    <w:rsid w:val="009F231A"/>
    <w:rsid w:val="00A5639C"/>
    <w:rsid w:val="00A61D1A"/>
    <w:rsid w:val="00A8247C"/>
    <w:rsid w:val="00A8373C"/>
    <w:rsid w:val="00A946F7"/>
    <w:rsid w:val="00AD16BE"/>
    <w:rsid w:val="00AE4699"/>
    <w:rsid w:val="00B00B37"/>
    <w:rsid w:val="00B558B4"/>
    <w:rsid w:val="00B66820"/>
    <w:rsid w:val="00BA2ED5"/>
    <w:rsid w:val="00BB5C20"/>
    <w:rsid w:val="00BB6C69"/>
    <w:rsid w:val="00BE6F34"/>
    <w:rsid w:val="00C35EB4"/>
    <w:rsid w:val="00C53CC9"/>
    <w:rsid w:val="00C707C5"/>
    <w:rsid w:val="00C8037E"/>
    <w:rsid w:val="00CC0F13"/>
    <w:rsid w:val="00CC27CC"/>
    <w:rsid w:val="00CC528C"/>
    <w:rsid w:val="00CE5BAC"/>
    <w:rsid w:val="00D06896"/>
    <w:rsid w:val="00D2441A"/>
    <w:rsid w:val="00D30788"/>
    <w:rsid w:val="00D75784"/>
    <w:rsid w:val="00D762D5"/>
    <w:rsid w:val="00D87BE8"/>
    <w:rsid w:val="00D925AE"/>
    <w:rsid w:val="00DB0A00"/>
    <w:rsid w:val="00E20333"/>
    <w:rsid w:val="00E64C93"/>
    <w:rsid w:val="00E73EC7"/>
    <w:rsid w:val="00E96D0B"/>
    <w:rsid w:val="00EA791F"/>
    <w:rsid w:val="00EE4797"/>
    <w:rsid w:val="00F6266B"/>
    <w:rsid w:val="00F63407"/>
    <w:rsid w:val="00F673F1"/>
    <w:rsid w:val="00F82CE6"/>
    <w:rsid w:val="00FB574A"/>
    <w:rsid w:val="00FC3B13"/>
    <w:rsid w:val="00FC5C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7" type="connector" idref="#_x0000_s1032">
          <o:proxy start="" idref="#_x0000_s1026" connectloc="2"/>
          <o:proxy end="" idref="#_x0000_s1027" connectloc="0"/>
        </o:r>
        <o:r id="V:Rule8" type="connector" idref="#_x0000_s1031">
          <o:proxy start="" idref="#_x0000_s1027" connectloc="1"/>
          <o:proxy end="" idref="#_x0000_s1028" connectloc="3"/>
        </o:r>
        <o:r id="V:Rule9" type="connector" idref="#_x0000_s1038">
          <o:proxy start="" idref="#_x0000_s1026" connectloc="1"/>
          <o:proxy end="" idref="#_x0000_s1028" connectloc="1"/>
        </o:r>
        <o:r id="V:Rule10" type="connector" idref="#_x0000_s1040">
          <o:proxy start="" idref="#_x0000_s1027" connectloc="2"/>
          <o:proxy end="" idref="#_x0000_s1028" connectloc="2"/>
        </o:r>
        <o:r id="V:Rule11" type="connector" idref="#_x0000_s1039">
          <o:proxy start="" idref="#_x0000_s1026" connectloc="3"/>
          <o:proxy end="" idref="#_x0000_s1027" connectloc="3"/>
        </o:r>
        <o:r id="V:Rule12" type="connector" idref="#_x0000_s1036">
          <o:proxy start="" idref="#_x0000_s1028" connectloc="0"/>
          <o:proxy end="" idref="#_x0000_s1026" connectloc="2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D16BE"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1E10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E10DE"/>
    <w:rPr>
      <w:rFonts w:ascii="Tahoma" w:hAnsi="Tahoma" w:cs="Tahoma"/>
      <w:sz w:val="16"/>
      <w:szCs w:val="16"/>
      <w:lang w:eastAsia="ko-KR"/>
    </w:rPr>
  </w:style>
  <w:style w:type="paragraph" w:styleId="Caption">
    <w:name w:val="caption"/>
    <w:basedOn w:val="Normal"/>
    <w:next w:val="Normal"/>
    <w:unhideWhenUsed/>
    <w:qFormat/>
    <w:rsid w:val="001E10DE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rsid w:val="009F14E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9F14E5"/>
    <w:rPr>
      <w:lang w:eastAsia="ko-KR"/>
    </w:rPr>
  </w:style>
  <w:style w:type="character" w:styleId="FootnoteReference">
    <w:name w:val="footnote reference"/>
    <w:basedOn w:val="DefaultParagraphFont"/>
    <w:rsid w:val="009F14E5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20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26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1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32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120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4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049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303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576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9128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536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6605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2232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2716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649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05123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95507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99030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6247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6377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70443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565637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806059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681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image" Target="media/image2.wmf"/><Relationship Id="rId2" Type="http://schemas.openxmlformats.org/officeDocument/2006/relationships/oleObject" Target="embeddings/oleObject1.bin"/><Relationship Id="rId1" Type="http://schemas.openxmlformats.org/officeDocument/2006/relationships/image" Target="media/image1.wmf"/><Relationship Id="rId6" Type="http://schemas.openxmlformats.org/officeDocument/2006/relationships/oleObject" Target="embeddings/oleObject3.bin"/><Relationship Id="rId5" Type="http://schemas.openxmlformats.org/officeDocument/2006/relationships/image" Target="media/image3.wmf"/><Relationship Id="rId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B4039-0982-4E1B-AA53-2515B0D83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Kaveh</dc:creator>
  <cp:keywords/>
  <cp:lastModifiedBy>Kaveh</cp:lastModifiedBy>
  <cp:revision>5</cp:revision>
  <dcterms:created xsi:type="dcterms:W3CDTF">2010-12-16T23:48:00Z</dcterms:created>
  <dcterms:modified xsi:type="dcterms:W3CDTF">2010-12-17T06:12:00Z</dcterms:modified>
</cp:coreProperties>
</file>