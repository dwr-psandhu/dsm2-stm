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Software A***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principles from both the software </w:t>
      </w:r>
      <w:r w:rsidR="00AE1215">
        <w:rPr>
          <w:rFonts w:ascii="Times New Roman" w:hAnsi="Times New Roman" w:cs="Times New Roman"/>
          <w:sz w:val="24"/>
          <w:szCs w:val="24"/>
        </w:rPr>
        <w:t xml:space="preserv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BD399F" w:rsidRPr="00C912FA" w:rsidRDefault="00BD399F" w:rsidP="00BD39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transport model</w:t>
      </w:r>
      <w:r>
        <w:rPr>
          <w:rFonts w:ascii="Times New Roman" w:hAnsi="Times New Roman" w:cs="Times New Roman"/>
          <w:sz w:val="24"/>
          <w:szCs w:val="24"/>
        </w:rPr>
        <w:t xml:space="preserve"> of advection, diffusion and reactions or sources</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suite, emphasizing the incremental nature of the tests, quantitative criteria for testing and the 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RDefault="00BD399F" w:rsidP="00474DDF">
      <w:pPr>
        <w:spacing w:after="0" w:line="240" w:lineRule="auto"/>
        <w:jc w:val="both"/>
        <w:rPr>
          <w:rFonts w:ascii="Times New Roman" w:hAnsi="Times New Roman" w:cs="Times New Roman"/>
          <w:sz w:val="24"/>
          <w:szCs w:val="24"/>
        </w:rPr>
      </w:pPr>
    </w:p>
    <w:p w:rsidR="00BD399F" w:rsidRDefault="00BD399F" w:rsidP="00474DDF">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Description of requirements and motivation of the testing.</w:t>
      </w:r>
      <w:proofErr w:type="gramEnd"/>
    </w:p>
    <w:p w:rsidR="00BD399F" w:rsidRDefault="00BD399F" w:rsidP="00474DDF">
      <w:pPr>
        <w:spacing w:after="0" w:line="240" w:lineRule="auto"/>
        <w:jc w:val="both"/>
        <w:rPr>
          <w:rFonts w:ascii="Times New Roman" w:hAnsi="Times New Roman" w:cs="Times New Roman"/>
          <w:sz w:val="24"/>
          <w:szCs w:val="24"/>
        </w:rPr>
      </w:pPr>
    </w:p>
    <w:p w:rsidR="00A04BED"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 Recently, the authors commenced work on a flexible and more rigorously verified transport component for this suite. Our target problems include river and estuary advection, 1D </w:t>
      </w:r>
      <w:proofErr w:type="gramStart"/>
      <w:r w:rsidR="008C7D2E" w:rsidRPr="00C912FA">
        <w:rPr>
          <w:rFonts w:ascii="Times New Roman" w:hAnsi="Times New Roman" w:cs="Times New Roman"/>
          <w:sz w:val="24"/>
          <w:szCs w:val="24"/>
        </w:rPr>
        <w:t>approximations</w:t>
      </w:r>
      <w:proofErr w:type="gramEnd"/>
      <w:r w:rsidR="008C7D2E" w:rsidRPr="00C912FA">
        <w:rPr>
          <w:rFonts w:ascii="Times New Roman" w:hAnsi="Times New Roman" w:cs="Times New Roman"/>
          <w:sz w:val="24"/>
          <w:szCs w:val="24"/>
        </w:rPr>
        <w:t xml:space="preserve"> of common mixing mechanisms and source terms associated with sediment, radiation and </w:t>
      </w:r>
      <w:del w:id="0" w:author="eli" w:date="2011-01-04T09:17:00Z">
        <w:r w:rsidR="008C7D2E" w:rsidRPr="00C912FA" w:rsidDel="00FA46F7">
          <w:rPr>
            <w:rFonts w:ascii="Times New Roman" w:hAnsi="Times New Roman" w:cs="Times New Roman"/>
            <w:sz w:val="24"/>
            <w:szCs w:val="24"/>
          </w:rPr>
          <w:delText xml:space="preserve"> </w:delText>
        </w:r>
      </w:del>
      <w:r w:rsidR="008C7D2E" w:rsidRPr="00C912FA">
        <w:rPr>
          <w:rFonts w:ascii="Times New Roman" w:hAnsi="Times New Roman" w:cs="Times New Roman"/>
          <w:sz w:val="24"/>
          <w:szCs w:val="24"/>
        </w:rPr>
        <w:t>non-conservative water quality kinetics.</w:t>
      </w:r>
    </w:p>
    <w:p w:rsidR="00BD399F" w:rsidRDefault="00BD399F" w:rsidP="00BD399F">
      <w:pPr>
        <w:spacing w:after="0" w:line="240" w:lineRule="auto"/>
        <w:jc w:val="both"/>
        <w:rPr>
          <w:rFonts w:ascii="Times New Roman" w:hAnsi="Times New Roman" w:cs="Times New Roman"/>
          <w:sz w:val="24"/>
          <w:szCs w:val="24"/>
        </w:rPr>
      </w:pPr>
    </w:p>
    <w:p w:rsidR="00BD399F" w:rsidRDefault="00BD399F" w:rsidP="00BD399F">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components of our test suite.</w:t>
      </w:r>
      <w:proofErr w:type="gramEnd"/>
      <w:r w:rsidRPr="00C912FA">
        <w:rPr>
          <w:rFonts w:ascii="Times New Roman" w:hAnsi="Times New Roman" w:cs="Times New Roman"/>
          <w:sz w:val="24"/>
          <w:szCs w:val="24"/>
        </w:rPr>
        <w:t xml:space="preserve"> </w:t>
      </w:r>
      <w:r>
        <w:rPr>
          <w:rFonts w:ascii="Times New Roman" w:hAnsi="Times New Roman" w:cs="Times New Roman"/>
          <w:sz w:val="24"/>
          <w:szCs w:val="24"/>
        </w:rPr>
        <w:t>The model is based on the 1D transport equations in conservative form:</w:t>
      </w:r>
    </w:p>
    <w:p w:rsidR="00523EC6" w:rsidRDefault="00523EC6" w:rsidP="00474DDF">
      <w:pPr>
        <w:spacing w:after="0" w:line="240" w:lineRule="auto"/>
        <w:jc w:val="both"/>
        <w:rPr>
          <w:rFonts w:ascii="Times New Roman" w:hAnsi="Times New Roman" w:cs="Times New Roman"/>
          <w:sz w:val="24"/>
          <w:szCs w:val="24"/>
        </w:rPr>
      </w:pPr>
    </w:p>
    <w:p w:rsidR="00BD399F"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65pt;height:32.7pt" o:ole="">
            <v:imagedata r:id="rId10" o:title=""/>
          </v:shape>
          <o:OLEObject Type="Embed" ProgID="Equation.3" ShapeID="_x0000_i1025" DrawAspect="Content" ObjectID="_1355842814" r:id="rId11"/>
        </w:obje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proofErr w:type="gramStart"/>
      <w:r w:rsidRPr="00536D7C">
        <w:rPr>
          <w:rFonts w:ascii="Times New Roman" w:hAnsi="Times New Roman" w:cs="Times New Roman"/>
          <w:sz w:val="24"/>
          <w:szCs w:val="24"/>
        </w:rPr>
        <w:t>where</w:t>
      </w:r>
      <w:proofErr w:type="gramEnd"/>
      <w:r w:rsidRPr="00536D7C">
        <w:rPr>
          <w:rFonts w:ascii="Times New Roman" w:hAnsi="Times New Roman" w:cs="Times New Roman"/>
          <w:sz w:val="24"/>
          <w:szCs w:val="24"/>
        </w:rPr>
        <w:t xml:space="preserv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given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w:t>
      </w:r>
      <w:proofErr w:type="gramStart"/>
      <w:r w:rsidR="00CE3BB9" w:rsidRPr="00C912FA">
        <w:rPr>
          <w:rFonts w:ascii="Times New Roman" w:hAnsi="Times New Roman" w:cs="Times New Roman"/>
          <w:sz w:val="24"/>
          <w:szCs w:val="24"/>
        </w:rPr>
        <w:t>are</w:t>
      </w:r>
      <w:proofErr w:type="gramEnd"/>
      <w:r w:rsidR="00CE3BB9" w:rsidRPr="00C912FA">
        <w:rPr>
          <w:rFonts w:ascii="Times New Roman" w:hAnsi="Times New Roman" w:cs="Times New Roman"/>
          <w:sz w:val="24"/>
          <w:szCs w:val="24"/>
        </w:rPr>
        <w:t xml:space="preserv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p>
    <w:p w:rsidR="00A45204" w:rsidRPr="00C912FA" w:rsidRDefault="00A45204" w:rsidP="00474DDF">
      <w:pPr>
        <w:spacing w:after="0" w:line="240" w:lineRule="auto"/>
        <w:jc w:val="both"/>
        <w:rPr>
          <w:rFonts w:ascii="Times New Roman" w:hAnsi="Times New Roman" w:cs="Times New Roman"/>
          <w:sz w:val="24"/>
          <w:szCs w:val="24"/>
        </w:rPr>
      </w:pP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r w:rsidRPr="007D5BA2">
        <w:rPr>
          <w:rFonts w:ascii="Times New Roman" w:hAnsi="Times New Roman" w:cs="Times New Roman"/>
          <w:b/>
          <w:sz w:val="24"/>
          <w:szCs w:val="24"/>
        </w:rPr>
        <w:t xml:space="preserve"> </w:t>
      </w:r>
    </w:p>
    <w:p w:rsidR="00642911"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xml:space="preserve">. </w:t>
      </w:r>
      <w:proofErr w:type="spellStart"/>
      <w:r>
        <w:rPr>
          <w:rFonts w:ascii="Times New Roman" w:hAnsi="Times New Roman" w:cs="Times New Roman"/>
          <w:sz w:val="24"/>
          <w:szCs w:val="24"/>
        </w:rPr>
        <w:t>Oberkampf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Trucano</w:t>
      </w:r>
      <w:proofErr w:type="spellEnd"/>
      <w:r>
        <w:rPr>
          <w:rFonts w:ascii="Times New Roman" w:hAnsi="Times New Roman" w:cs="Times New Roman"/>
          <w:sz w:val="24"/>
          <w:szCs w:val="24"/>
        </w:rPr>
        <w:t xml:space="preserve"> (2002)</w:t>
      </w:r>
      <w:r w:rsidRPr="00C912FA">
        <w:rPr>
          <w:rFonts w:ascii="Times New Roman" w:hAnsi="Times New Roman" w:cs="Times New Roman"/>
          <w:sz w:val="24"/>
          <w:szCs w:val="24"/>
        </w:rPr>
        <w:t xml:space="preserve"> describe some elements of </w:t>
      </w:r>
      <w:r w:rsidR="00232FD4">
        <w:rPr>
          <w:rFonts w:ascii="Times New Roman" w:hAnsi="Times New Roman" w:cs="Times New Roman"/>
          <w:sz w:val="24"/>
          <w:szCs w:val="24"/>
        </w:rPr>
        <w:t>“</w:t>
      </w:r>
      <w:r w:rsidRPr="00C912FA">
        <w:rPr>
          <w:rFonts w:ascii="Times New Roman" w:hAnsi="Times New Roman" w:cs="Times New Roman"/>
          <w:sz w:val="24"/>
          <w:szCs w:val="24"/>
        </w:rPr>
        <w:t>software quality engineering</w:t>
      </w:r>
      <w:r w:rsidR="00232FD4">
        <w:rPr>
          <w:rFonts w:ascii="Times New Roman" w:hAnsi="Times New Roman" w:cs="Times New Roman"/>
          <w:sz w:val="24"/>
          <w:szCs w:val="24"/>
        </w:rPr>
        <w:t>”</w:t>
      </w:r>
      <w:r w:rsidRPr="00C912FA">
        <w:rPr>
          <w:rFonts w:ascii="Times New Roman" w:hAnsi="Times New Roman" w:cs="Times New Roman"/>
          <w:sz w:val="24"/>
          <w:szCs w:val="24"/>
        </w:rPr>
        <w:t xml:space="preserve"> in the context of numerical verification, and notes some cultural reasons why it is seldom implemented</w:t>
      </w:r>
      <w:r>
        <w:rPr>
          <w:rFonts w:ascii="Times New Roman" w:hAnsi="Times New Roman" w:cs="Times New Roman"/>
          <w:sz w:val="24"/>
          <w:szCs w:val="24"/>
        </w:rPr>
        <w:t xml:space="preserve">. </w:t>
      </w:r>
    </w:p>
    <w:p w:rsidR="004841FC"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incorporate both numerical and software principles </w:t>
      </w:r>
      <w:r w:rsidR="00232FD4">
        <w:rPr>
          <w:rFonts w:ascii="Times New Roman" w:hAnsi="Times New Roman" w:cs="Times New Roman"/>
          <w:sz w:val="24"/>
          <w:szCs w:val="24"/>
        </w:rPr>
        <w:t xml:space="preserve">testing </w:t>
      </w:r>
      <w:r>
        <w:rPr>
          <w:rFonts w:ascii="Times New Roman" w:hAnsi="Times New Roman" w:cs="Times New Roman"/>
          <w:sz w:val="24"/>
          <w:szCs w:val="24"/>
        </w:rPr>
        <w:t>in our suite. We regard numerical verification as our key responsibility and the numerical verification toolset as our greatest asset. Nonetheless, we also comment on how these tools feature as tests; we find that the reporting requirements for verification</w:t>
      </w:r>
      <w:r w:rsidR="005A5BC2">
        <w:rPr>
          <w:rFonts w:ascii="Times New Roman" w:hAnsi="Times New Roman" w:cs="Times New Roman"/>
          <w:sz w:val="24"/>
          <w:szCs w:val="24"/>
        </w:rPr>
        <w:t xml:space="preserve"> are in fact sometimes in tension with the principles of good testing.</w:t>
      </w:r>
    </w:p>
    <w:p w:rsidR="004841FC" w:rsidRDefault="004841FC" w:rsidP="00474DDF">
      <w:pPr>
        <w:spacing w:after="0" w:line="240" w:lineRule="auto"/>
        <w:jc w:val="both"/>
        <w:rPr>
          <w:rFonts w:ascii="Times New Roman" w:hAnsi="Times New Roman" w:cs="Times New Roman"/>
          <w:b/>
          <w:sz w:val="24"/>
          <w:szCs w:val="24"/>
        </w:rPr>
      </w:pPr>
    </w:p>
    <w:p w:rsidR="000E5491" w:rsidRDefault="000E5491" w:rsidP="000E5491">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Software Assurance Testing Principles.</w:t>
      </w:r>
      <w:proofErr w:type="gramEnd"/>
    </w:p>
    <w:p w:rsidR="000E5491" w:rsidRPr="00C912FA"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Numerical verification is the standard of success of the underlying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however there are certain software testing principles that we feel help create a framework for the numerical testing. </w:t>
      </w:r>
      <w:r w:rsidRPr="00C912FA">
        <w:rPr>
          <w:rFonts w:ascii="Times New Roman" w:hAnsi="Times New Roman" w:cs="Times New Roman"/>
          <w:sz w:val="24"/>
          <w:szCs w:val="24"/>
        </w:rPr>
        <w:t>The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0E5491" w:rsidRDefault="000E5491"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One goal of tests is that they be a continuous assessment of the code. The tests themselves stay static, and establish a gauntlet of through which future 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and regression is that test suites must be based on 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xml:space="preserve">, either by requiring strict convergence criteria (“the algorithm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2) in time and space”) or a </w:t>
      </w:r>
      <w:r w:rsidRPr="00D632A9">
        <w:rPr>
          <w:rFonts w:ascii="Times New Roman" w:hAnsi="Times New Roman" w:cs="Times New Roman"/>
          <w:i/>
          <w:sz w:val="24"/>
          <w:szCs w:val="24"/>
        </w:rPr>
        <w:t>regression</w:t>
      </w:r>
      <w:r>
        <w:rPr>
          <w:rFonts w:ascii="Times New Roman" w:hAnsi="Times New Roman" w:cs="Times New Roman"/>
          <w:sz w:val="24"/>
          <w:szCs w:val="24"/>
        </w:rPr>
        <w:t xml:space="preserve"> criterion (“convergence will not get any worse on this test”).</w:t>
      </w:r>
    </w:p>
    <w:p w:rsidR="000E5491" w:rsidRPr="0064291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software testing literature further distinguishes between “unit tests” of atomic routines and “system tests” of larger subtasks. For example, the evaluation of a gradient might be a </w:t>
      </w:r>
      <w:r w:rsidRPr="00642911">
        <w:rPr>
          <w:rFonts w:ascii="Times New Roman" w:hAnsi="Times New Roman" w:cs="Times New Roman"/>
          <w:sz w:val="24"/>
          <w:szCs w:val="24"/>
        </w:rPr>
        <w:t xml:space="preserve">unit of code and the integration of </w:t>
      </w:r>
      <w:r>
        <w:rPr>
          <w:rFonts w:ascii="Times New Roman" w:hAnsi="Times New Roman" w:cs="Times New Roman"/>
          <w:sz w:val="24"/>
          <w:szCs w:val="24"/>
        </w:rPr>
        <w:t>diffusion</w:t>
      </w:r>
      <w:r w:rsidRPr="00642911">
        <w:rPr>
          <w:rFonts w:ascii="Times New Roman" w:hAnsi="Times New Roman" w:cs="Times New Roman"/>
          <w:sz w:val="24"/>
          <w:szCs w:val="24"/>
        </w:rPr>
        <w:t xml:space="preserve"> might be a s</w:t>
      </w:r>
      <w:r>
        <w:rPr>
          <w:rFonts w:ascii="Times New Roman" w:hAnsi="Times New Roman" w:cs="Times New Roman"/>
          <w:sz w:val="24"/>
          <w:szCs w:val="24"/>
        </w:rPr>
        <w:t>mall system</w:t>
      </w:r>
      <w:r w:rsidRPr="00642911">
        <w:rPr>
          <w:rFonts w:ascii="Times New Roman" w:hAnsi="Times New Roman" w:cs="Times New Roman"/>
          <w:sz w:val="24"/>
          <w:szCs w:val="24"/>
        </w:rPr>
        <w:t xml:space="preserve">. </w:t>
      </w:r>
      <w:r>
        <w:rPr>
          <w:rFonts w:ascii="Times New Roman" w:hAnsi="Times New Roman" w:cs="Times New Roman"/>
          <w:sz w:val="24"/>
          <w:szCs w:val="24"/>
        </w:rPr>
        <w:t>T</w:t>
      </w:r>
      <w:r w:rsidRPr="00642911">
        <w:rPr>
          <w:rFonts w:ascii="Times New Roman" w:hAnsi="Times New Roman" w:cs="Times New Roman"/>
          <w:sz w:val="24"/>
          <w:szCs w:val="24"/>
        </w:rPr>
        <w:t xml:space="preserve">he software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 xml:space="preserve">range of inputs that covers every line. </w:t>
      </w:r>
      <w:r w:rsidRPr="00642911">
        <w:rPr>
          <w:rFonts w:ascii="Times New Roman" w:hAnsi="Times New Roman" w:cs="Times New Roman"/>
          <w:sz w:val="24"/>
          <w:szCs w:val="24"/>
        </w:rPr>
        <w:t>For instance, to test a gradient routine</w:t>
      </w:r>
      <w:r>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well-behaved</w:t>
      </w:r>
      <w:proofErr w:type="gramEnd"/>
      <w:r>
        <w:rPr>
          <w:rFonts w:ascii="Times New Roman" w:hAnsi="Times New Roman" w:cs="Times New Roman"/>
          <w:sz w:val="24"/>
          <w:szCs w:val="24"/>
        </w:rPr>
        <w:t xml:space="preserve">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behavior</w:t>
      </w:r>
      <w:proofErr w:type="gramEnd"/>
      <w:r w:rsidRPr="00642911">
        <w:rPr>
          <w:rFonts w:ascii="Times New Roman" w:hAnsi="Times New Roman" w:cs="Times New Roman"/>
          <w:sz w:val="24"/>
          <w:szCs w:val="24"/>
        </w:rPr>
        <w:t xml:space="preserve">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proofErr w:type="gramStart"/>
      <w:r w:rsidRPr="00642911">
        <w:rPr>
          <w:rFonts w:ascii="Times New Roman" w:hAnsi="Times New Roman" w:cs="Times New Roman"/>
          <w:sz w:val="24"/>
          <w:szCs w:val="24"/>
        </w:rPr>
        <w:t>cases</w:t>
      </w:r>
      <w:proofErr w:type="gramEnd"/>
      <w:r w:rsidRPr="00642911">
        <w:rPr>
          <w:rFonts w:ascii="Times New Roman" w:hAnsi="Times New Roman" w:cs="Times New Roman"/>
          <w:sz w:val="24"/>
          <w:szCs w:val="24"/>
        </w:rPr>
        <w:t xml:space="preserve"> that test the limiters with steep or zero gradients in both directions.</w:t>
      </w:r>
    </w:p>
    <w:p w:rsidR="000E5491" w:rsidRPr="00642911" w:rsidRDefault="000E5491" w:rsidP="000E5491">
      <w:pPr>
        <w:spacing w:after="0" w:line="240" w:lineRule="auto"/>
        <w:jc w:val="both"/>
        <w:rPr>
          <w:rFonts w:ascii="Times New Roman" w:hAnsi="Times New Roman" w:cs="Times New Roman"/>
          <w:sz w:val="24"/>
          <w:szCs w:val="24"/>
        </w:rPr>
      </w:pP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Convergence tests will always exercise the central cases, which in any event can seldom be wrong without being obvious. A system test might, on the other hand, miss 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it is hard to fiddle with the problem in just the right way to make sure the left, right, and center cases of the gradient limiter are all triggered. This is particularly true when trying to exercise all the other units of code the same way – parameter changes made to fully exercise one unit of code may lessen the coverage of another unit.</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Overall, we agree with the conclusions of **** that system tests expose bugs well, particularly when an attempt is made to test symmetrically and over special cases. We feel that the hierarchical approach we describe in the next section further helps to isolate problems. Nevertheless, we began our coding with near-100% coverage by unit tests and discoveries made in the context of system tests are analyzed and pushed back into unit tests whenever possible.</w:t>
      </w:r>
    </w:p>
    <w:p w:rsidR="000E5491" w:rsidRPr="00642911" w:rsidRDefault="000E5491" w:rsidP="000E5491">
      <w:pPr>
        <w:spacing w:after="0" w:line="240" w:lineRule="auto"/>
        <w:jc w:val="both"/>
        <w:rPr>
          <w:rFonts w:ascii="Times New Roman" w:hAnsi="Times New Roman" w:cs="Times New Roman"/>
          <w:sz w:val="24"/>
          <w:szCs w:val="24"/>
        </w:rPr>
      </w:pPr>
    </w:p>
    <w:p w:rsidR="000E5491" w:rsidRDefault="000E5491" w:rsidP="000E5491">
      <w:pPr>
        <w:spacing w:after="0" w:line="240" w:lineRule="auto"/>
        <w:jc w:val="both"/>
        <w:rPr>
          <w:rFonts w:ascii="Times New Roman" w:hAnsi="Times New Roman" w:cs="Times New Roman"/>
          <w:sz w:val="24"/>
          <w:szCs w:val="24"/>
        </w:rPr>
      </w:pPr>
    </w:p>
    <w:p w:rsidR="000E5491" w:rsidRDefault="000E5491" w:rsidP="00474DDF">
      <w:pPr>
        <w:spacing w:after="0" w:line="240" w:lineRule="auto"/>
        <w:jc w:val="both"/>
        <w:rPr>
          <w:rFonts w:ascii="Times New Roman" w:hAnsi="Times New Roman" w:cs="Times New Roman"/>
          <w:b/>
          <w:sz w:val="24"/>
          <w:szCs w:val="24"/>
        </w:rPr>
      </w:pPr>
    </w:p>
    <w:p w:rsidR="000E5491" w:rsidRDefault="000E5491" w:rsidP="00474DDF">
      <w:pPr>
        <w:spacing w:after="0" w:line="240" w:lineRule="auto"/>
        <w:jc w:val="both"/>
        <w:rPr>
          <w:rFonts w:ascii="Times New Roman" w:hAnsi="Times New Roman" w:cs="Times New Roman"/>
          <w:b/>
          <w:sz w:val="24"/>
          <w:szCs w:val="24"/>
        </w:rPr>
      </w:pPr>
    </w:p>
    <w:p w:rsidR="00642911" w:rsidRDefault="00642911" w:rsidP="00642911">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Numerical Verification.</w:t>
      </w:r>
      <w:proofErr w:type="gramEnd"/>
      <w:r>
        <w:rPr>
          <w:rFonts w:ascii="Times New Roman" w:hAnsi="Times New Roman" w:cs="Times New Roman"/>
          <w:sz w:val="24"/>
          <w:szCs w:val="24"/>
        </w:rPr>
        <w:tab/>
      </w:r>
    </w:p>
    <w:p w:rsidR="005A5BC2"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Pr>
          <w:rFonts w:ascii="Times New Roman" w:hAnsi="Times New Roman" w:cs="Times New Roman"/>
          <w:sz w:val="24"/>
          <w:szCs w:val="24"/>
        </w:rPr>
        <w:t xml:space="preserve">This method provides a quantitative </w:t>
      </w:r>
      <w:r w:rsidR="005A5BC2">
        <w:rPr>
          <w:rFonts w:ascii="Times New Roman" w:hAnsi="Times New Roman" w:cs="Times New Roman"/>
          <w:sz w:val="24"/>
          <w:szCs w:val="24"/>
        </w:rPr>
        <w:t xml:space="preserve">check on how the </w:t>
      </w:r>
      <w:r>
        <w:rPr>
          <w:rFonts w:ascii="Times New Roman" w:hAnsi="Times New Roman" w:cs="Times New Roman"/>
          <w:sz w:val="24"/>
          <w:szCs w:val="24"/>
        </w:rPr>
        <w:t>code respond</w:t>
      </w:r>
      <w:r w:rsidR="005A5BC2">
        <w:rPr>
          <w:rFonts w:ascii="Times New Roman" w:hAnsi="Times New Roman" w:cs="Times New Roman"/>
          <w:sz w:val="24"/>
          <w:szCs w:val="24"/>
        </w:rPr>
        <w:t>s</w:t>
      </w:r>
      <w:r>
        <w:rPr>
          <w:rFonts w:ascii="Times New Roman" w:hAnsi="Times New Roman" w:cs="Times New Roman"/>
          <w:sz w:val="24"/>
          <w:szCs w:val="24"/>
        </w:rPr>
        <w:t xml:space="preserve"> to ch</w:t>
      </w:r>
      <w:r w:rsidR="005A5BC2">
        <w:rPr>
          <w:rFonts w:ascii="Times New Roman" w:hAnsi="Times New Roman" w:cs="Times New Roman"/>
          <w:sz w:val="24"/>
          <w:szCs w:val="24"/>
        </w:rPr>
        <w:t>anges in spatial and time steps, and ****</w:t>
      </w:r>
    </w:p>
    <w:p w:rsidR="00A71859" w:rsidRDefault="00642911" w:rsidP="00642911">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lastRenderedPageBreak/>
        <w:t xml:space="preserve">The ratio of consecutive error norms is </w:t>
      </w:r>
      <w:r w:rsidR="005A5BC2">
        <w:rPr>
          <w:rFonts w:ascii="Times New Roman" w:hAnsi="Times New Roman" w:cs="Times New Roman"/>
          <w:sz w:val="24"/>
          <w:szCs w:val="24"/>
        </w:rPr>
        <w:t xml:space="preserve">also </w:t>
      </w:r>
      <w:r w:rsidRPr="00C60A8A">
        <w:rPr>
          <w:rFonts w:ascii="Times New Roman" w:hAnsi="Times New Roman" w:cs="Times New Roman"/>
          <w:sz w:val="24"/>
          <w:szCs w:val="24"/>
        </w:rPr>
        <w:t>a</w:t>
      </w:r>
      <w:r w:rsidR="005A5BC2">
        <w:rPr>
          <w:rFonts w:ascii="Times New Roman" w:hAnsi="Times New Roman" w:cs="Times New Roman"/>
          <w:sz w:val="24"/>
          <w:szCs w:val="24"/>
        </w:rPr>
        <w:t xml:space="preserve"> proven means</w:t>
      </w:r>
      <w:r w:rsidRPr="00C60A8A">
        <w:rPr>
          <w:rFonts w:ascii="Times New Roman" w:hAnsi="Times New Roman" w:cs="Times New Roman"/>
          <w:sz w:val="24"/>
          <w:szCs w:val="24"/>
        </w:rPr>
        <w:t xml:space="preserve"> to </w:t>
      </w:r>
      <w:r>
        <w:rPr>
          <w:rFonts w:ascii="Times New Roman" w:hAnsi="Times New Roman" w:cs="Times New Roman"/>
          <w:sz w:val="24"/>
          <w:szCs w:val="24"/>
        </w:rPr>
        <w:t>discover</w:t>
      </w:r>
      <w:r w:rsidRPr="00C60A8A">
        <w:rPr>
          <w:rFonts w:ascii="Times New Roman" w:hAnsi="Times New Roman" w:cs="Times New Roman"/>
          <w:sz w:val="24"/>
          <w:szCs w:val="24"/>
        </w:rPr>
        <w:t xml:space="preserve"> coding error/algorithm problem</w:t>
      </w:r>
      <w:r>
        <w:rPr>
          <w:rFonts w:ascii="Times New Roman" w:hAnsi="Times New Roman" w:cs="Times New Roman"/>
          <w:sz w:val="24"/>
          <w:szCs w:val="24"/>
        </w:rPr>
        <w:t>s</w:t>
      </w:r>
      <w:r w:rsidR="00A71859">
        <w:rPr>
          <w:rFonts w:ascii="Times New Roman" w:hAnsi="Times New Roman" w:cs="Times New Roman"/>
          <w:sz w:val="24"/>
          <w:szCs w:val="24"/>
        </w:rPr>
        <w:t>. ****</w:t>
      </w:r>
      <w:r w:rsidR="005A5BC2">
        <w:rPr>
          <w:rFonts w:ascii="Times New Roman" w:hAnsi="Times New Roman" w:cs="Times New Roman"/>
          <w:sz w:val="24"/>
          <w:szCs w:val="24"/>
        </w:rPr>
        <w:t>OTHER SANDIA***</w:t>
      </w:r>
      <w:r w:rsidR="00A71859">
        <w:rPr>
          <w:rFonts w:ascii="Times New Roman" w:hAnsi="Times New Roman" w:cs="Times New Roman"/>
          <w:sz w:val="24"/>
          <w:szCs w:val="24"/>
        </w:rPr>
        <w:t xml:space="preserve"> found that convergence error tests on manufactured solutions were able to expose 21 different </w:t>
      </w:r>
      <w:r w:rsidR="005A5BC2">
        <w:rPr>
          <w:rFonts w:ascii="Times New Roman" w:hAnsi="Times New Roman" w:cs="Times New Roman"/>
          <w:sz w:val="24"/>
          <w:szCs w:val="24"/>
        </w:rPr>
        <w:t>synthesized</w:t>
      </w:r>
      <w:r w:rsidR="00A71859">
        <w:rPr>
          <w:rFonts w:ascii="Times New Roman" w:hAnsi="Times New Roman" w:cs="Times New Roman"/>
          <w:sz w:val="24"/>
          <w:szCs w:val="24"/>
        </w:rPr>
        <w:t xml:space="preserve"> coding mistakes.</w:t>
      </w:r>
      <w:r w:rsidRPr="00C60A8A">
        <w:rPr>
          <w:rFonts w:ascii="Times New Roman" w:hAnsi="Times New Roman" w:cs="Times New Roman"/>
          <w:sz w:val="24"/>
          <w:szCs w:val="24"/>
        </w:rPr>
        <w:t xml:space="preserve"> </w:t>
      </w:r>
    </w:p>
    <w:p w:rsidR="00A71859" w:rsidRDefault="00A71859" w:rsidP="00642911">
      <w:pPr>
        <w:spacing w:after="0" w:line="240" w:lineRule="auto"/>
        <w:jc w:val="both"/>
        <w:rPr>
          <w:rFonts w:ascii="Times New Roman" w:hAnsi="Times New Roman" w:cs="Times New Roman"/>
          <w:sz w:val="24"/>
          <w:szCs w:val="24"/>
        </w:rPr>
      </w:pPr>
    </w:p>
    <w:p w:rsidR="005A5BC2" w:rsidRDefault="005A5BC2" w:rsidP="005A5B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**************What is a convergence test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1 paragraph plus picture showing what grid refinement is and how a numerical result looks as it is being refined (err on the coarse side) ******</w:t>
      </w:r>
    </w:p>
    <w:p w:rsidR="005A5BC2" w:rsidRDefault="005A5BC2" w:rsidP="00642911">
      <w:pPr>
        <w:spacing w:after="0" w:line="240" w:lineRule="auto"/>
        <w:jc w:val="both"/>
        <w:rPr>
          <w:rFonts w:ascii="Times New Roman" w:hAnsi="Times New Roman" w:cs="Times New Roman"/>
          <w:sz w:val="24"/>
          <w:szCs w:val="24"/>
        </w:rPr>
      </w:pPr>
    </w:p>
    <w:p w:rsidR="005A5BC2" w:rsidRDefault="005A5BC2" w:rsidP="00642911">
      <w:pPr>
        <w:spacing w:after="0" w:line="240" w:lineRule="auto"/>
        <w:jc w:val="both"/>
        <w:rPr>
          <w:rFonts w:ascii="Times New Roman" w:hAnsi="Times New Roman" w:cs="Times New Roman"/>
          <w:sz w:val="24"/>
          <w:szCs w:val="24"/>
        </w:rPr>
      </w:pPr>
    </w:p>
    <w:p w:rsidR="00642911" w:rsidRDefault="00642911" w:rsidP="00642911">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points need</w:t>
      </w:r>
      <w:r>
        <w:rPr>
          <w:rFonts w:ascii="Times New Roman" w:hAnsi="Times New Roman" w:cs="Times New Roman"/>
          <w:sz w:val="24"/>
          <w:szCs w:val="24"/>
        </w:rPr>
        <w:t>ed</w:t>
      </w:r>
      <w:r w:rsidRPr="00C60A8A">
        <w:rPr>
          <w:rFonts w:ascii="Times New Roman" w:hAnsi="Times New Roman" w:cs="Times New Roman"/>
          <w:sz w:val="24"/>
          <w:szCs w:val="24"/>
        </w:rPr>
        <w:t xml:space="preserve"> to be considered in any mesh-convergence study include:</w:t>
      </w:r>
    </w:p>
    <w:p w:rsidR="00642911" w:rsidRPr="00C60A8A" w:rsidRDefault="00642911" w:rsidP="00642911">
      <w:pPr>
        <w:spacing w:after="0" w:line="240" w:lineRule="auto"/>
        <w:jc w:val="both"/>
        <w:rPr>
          <w:rFonts w:ascii="Times New Roman" w:hAnsi="Times New Roman" w:cs="Times New Roman"/>
          <w:sz w:val="24"/>
          <w:szCs w:val="24"/>
        </w:rPr>
      </w:pP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Pr="00771E98">
        <w:rPr>
          <w:rFonts w:ascii="Times New Roman" w:hAnsi="Times New Roman" w:cs="Times New Roman"/>
          <w:sz w:val="24"/>
          <w:szCs w:val="24"/>
        </w:rPr>
        <w:t>L</w:t>
      </w:r>
      <w:r>
        <w:rPr>
          <w:rFonts w:ascii="Times New Roman" w:hAnsi="Times New Roman" w:cs="Times New Roman"/>
          <w:sz w:val="24"/>
          <w:szCs w:val="24"/>
          <w:vertAlign w:val="subscript"/>
        </w:rPr>
        <w:t>∞</w:t>
      </w:r>
      <w:r w:rsidRPr="00777D0D">
        <w:rPr>
          <w:vertAlign w:val="superscript"/>
        </w:rPr>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7D0D">
        <w:rPr>
          <w:rFonts w:ascii="Times New Roman" w:hAnsi="Times New Roman" w:cs="Times New Roman"/>
          <w:sz w:val="24"/>
          <w:szCs w:val="24"/>
          <w:vertAlign w:val="subscript"/>
        </w:rPr>
        <w:t>2</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Pr="00C60A8A">
        <w:rPr>
          <w:rFonts w:ascii="Times New Roman" w:hAnsi="Times New Roman" w:cs="Times New Roman"/>
          <w:sz w:val="24"/>
          <w:szCs w:val="24"/>
        </w:rPr>
        <w:t xml:space="preserve"> to the first error norm L</w:t>
      </w:r>
      <w:r w:rsidRPr="00777D0D">
        <w:rPr>
          <w:rFonts w:ascii="Times New Roman" w:hAnsi="Times New Roman" w:cs="Times New Roman"/>
          <w:sz w:val="24"/>
          <w:szCs w:val="24"/>
          <w:vertAlign w:val="subscript"/>
        </w:rPr>
        <w:t>1</w:t>
      </w:r>
      <w:r w:rsidRPr="00C60A8A">
        <w:rPr>
          <w:rFonts w:ascii="Times New Roman" w:hAnsi="Times New Roman" w:cs="Times New Roman"/>
          <w:sz w:val="24"/>
          <w:szCs w:val="24"/>
        </w:rPr>
        <w:t>. We recommend L</w:t>
      </w:r>
      <w:r w:rsidRPr="00777D0D">
        <w:rPr>
          <w:rFonts w:ascii="Times New Roman" w:hAnsi="Times New Roman" w:cs="Times New Roman"/>
          <w:sz w:val="24"/>
          <w:szCs w:val="24"/>
          <w:vertAlign w:val="subscript"/>
        </w:rPr>
        <w:t>1</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as an appropriate global metric of error.</w:t>
      </w:r>
      <w:r w:rsidRPr="00777D0D">
        <w:rPr>
          <w:vertAlign w:val="superscript"/>
        </w:rPr>
        <w:footnoteReference w:id="2"/>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The c</w:t>
      </w:r>
      <w:r w:rsidRPr="00C60A8A">
        <w:rPr>
          <w:rFonts w:ascii="Times New Roman" w:hAnsi="Times New Roman" w:cs="Times New Roman"/>
          <w:sz w:val="24"/>
          <w:szCs w:val="24"/>
        </w:rPr>
        <w:t>onvergence ratio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Thus, convergence ratios should be checked for intermediate grid sizes (preferably at the scale of the real phenomenon).</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Although the convergence is a reliable warning of a defect, it should not be forgotten that the main goal in practice is a more accurate solver. Therefore</w:t>
      </w:r>
      <w:r>
        <w:rPr>
          <w:rFonts w:ascii="Times New Roman" w:hAnsi="Times New Roman" w:cs="Times New Roman"/>
          <w:sz w:val="24"/>
          <w:szCs w:val="24"/>
        </w:rPr>
        <w:t>,</w:t>
      </w:r>
      <w:r w:rsidRPr="00C60A8A">
        <w:rPr>
          <w:rFonts w:ascii="Times New Roman" w:hAnsi="Times New Roman" w:cs="Times New Roman"/>
          <w:sz w:val="24"/>
          <w:szCs w:val="24"/>
        </w:rPr>
        <w:t xml:space="preserve"> the superiority of methods should be assessed based on</w:t>
      </w:r>
      <w:r w:rsidRPr="00A45204">
        <w:rPr>
          <w:rFonts w:ascii="Times New Roman" w:hAnsi="Times New Roman" w:cs="Times New Roman"/>
          <w:sz w:val="24"/>
          <w:szCs w:val="24"/>
        </w:rPr>
        <w:t xml:space="preserve"> </w:t>
      </w:r>
      <w:r w:rsidRPr="00C60A8A">
        <w:rPr>
          <w:rFonts w:ascii="Times New Roman" w:hAnsi="Times New Roman" w:cs="Times New Roman"/>
          <w:sz w:val="24"/>
          <w:szCs w:val="24"/>
        </w:rPr>
        <w:t>both convergence and accuracy. Accuracy metrics similarly are error norms as is discussed above, however for evaluating the accuracy error norms should be normalized by an appropriate scale of the solution.</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642911" w:rsidRDefault="00642911" w:rsidP="0064291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Pr>
          <w:rFonts w:ascii="Times New Roman" w:hAnsi="Times New Roman" w:cs="Times New Roman"/>
          <w:sz w:val="24"/>
          <w:szCs w:val="24"/>
        </w:rPr>
        <w:t>recommended</w:t>
      </w:r>
      <w:r w:rsidRPr="00C60A8A">
        <w:rPr>
          <w:rFonts w:ascii="Times New Roman" w:hAnsi="Times New Roman" w:cs="Times New Roman"/>
          <w:sz w:val="24"/>
          <w:szCs w:val="24"/>
        </w:rPr>
        <w:t xml:space="preserve"> strategy for debugging in cases </w:t>
      </w:r>
      <w:r w:rsidR="00A71859">
        <w:rPr>
          <w:rFonts w:ascii="Times New Roman" w:hAnsi="Times New Roman" w:cs="Times New Roman"/>
          <w:sz w:val="24"/>
          <w:szCs w:val="24"/>
        </w:rPr>
        <w:t xml:space="preserve">where </w:t>
      </w:r>
      <w:r w:rsidRPr="00C60A8A">
        <w:rPr>
          <w:rFonts w:ascii="Times New Roman" w:hAnsi="Times New Roman" w:cs="Times New Roman"/>
          <w:sz w:val="24"/>
          <w:szCs w:val="24"/>
        </w:rPr>
        <w:t>the source of inaccuracy is obscure.</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w:t>
      </w:r>
      <w:r>
        <w:rPr>
          <w:rFonts w:ascii="Times New Roman" w:hAnsi="Times New Roman" w:cs="Times New Roman"/>
          <w:sz w:val="24"/>
          <w:szCs w:val="24"/>
        </w:rPr>
        <w:t>water quality</w:t>
      </w:r>
      <w:r w:rsidRPr="00C60A8A">
        <w:rPr>
          <w:rFonts w:ascii="Times New Roman" w:hAnsi="Times New Roman" w:cs="Times New Roman"/>
          <w:sz w:val="24"/>
          <w:szCs w:val="24"/>
        </w:rPr>
        <w:t xml:space="preserve">. There are some ways to deal with this problem from the simplest to the most sophisticated: </w:t>
      </w: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771E98">
        <w:rPr>
          <w:rFonts w:ascii="Times New Roman" w:hAnsi="Times New Roman" w:cs="Times New Roman"/>
          <w:sz w:val="24"/>
          <w:szCs w:val="24"/>
        </w:rPr>
        <w:t xml:space="preserve">Comparing with a higher order code/run on </w:t>
      </w:r>
      <w:r>
        <w:rPr>
          <w:rFonts w:ascii="Times New Roman" w:hAnsi="Times New Roman" w:cs="Times New Roman"/>
          <w:sz w:val="24"/>
          <w:szCs w:val="24"/>
        </w:rPr>
        <w:t xml:space="preserve">a </w:t>
      </w:r>
      <w:r w:rsidRPr="00771E98">
        <w:rPr>
          <w:rFonts w:ascii="Times New Roman" w:hAnsi="Times New Roman" w:cs="Times New Roman"/>
          <w:sz w:val="24"/>
          <w:szCs w:val="24"/>
        </w:rPr>
        <w:t>dense mesh</w:t>
      </w:r>
      <w:r>
        <w:rPr>
          <w:rFonts w:ascii="Times New Roman" w:hAnsi="Times New Roman" w:cs="Times New Roman"/>
          <w:sz w:val="24"/>
          <w:szCs w:val="24"/>
        </w:rPr>
        <w:t xml:space="preserve">. Downside of the method is: the benchmark code requires verification prior to the code that is subjected to the verification process.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771E98">
        <w:rPr>
          <w:rFonts w:ascii="Times New Roman" w:hAnsi="Times New Roman" w:cs="Times New Roman"/>
          <w:sz w:val="24"/>
          <w:szCs w:val="24"/>
        </w:rPr>
        <w:t>Richardson Extrapolation</w:t>
      </w:r>
      <w:r>
        <w:rPr>
          <w:rFonts w:ascii="Times New Roman" w:hAnsi="Times New Roman" w:cs="Times New Roman"/>
          <w:sz w:val="24"/>
          <w:szCs w:val="24"/>
        </w:rPr>
        <w:t>: it</w:t>
      </w:r>
      <w:r w:rsidRPr="00C60A8A">
        <w:rPr>
          <w:rFonts w:ascii="Times New Roman" w:hAnsi="Times New Roman" w:cs="Times New Roman"/>
          <w:sz w:val="24"/>
          <w:szCs w:val="24"/>
        </w:rPr>
        <w:t xml:space="preserve"> is the common method for dealing with commercial packages and multidimensional complex systems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and </w:t>
      </w:r>
      <w:proofErr w:type="spellStart"/>
      <w:r w:rsidRPr="00C60A8A">
        <w:rPr>
          <w:rFonts w:ascii="Times New Roman" w:hAnsi="Times New Roman" w:cs="Times New Roman"/>
          <w:sz w:val="24"/>
          <w:szCs w:val="24"/>
        </w:rPr>
        <w:t>Knupp</w:t>
      </w:r>
      <w:proofErr w:type="spellEnd"/>
      <w:r w:rsidRPr="00C60A8A">
        <w:rPr>
          <w:rFonts w:ascii="Times New Roman" w:hAnsi="Times New Roman" w:cs="Times New Roman"/>
          <w:sz w:val="24"/>
          <w:szCs w:val="24"/>
        </w:rPr>
        <w:t>, 1993)</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H</w:t>
      </w:r>
      <w:r w:rsidRPr="00C60A8A">
        <w:rPr>
          <w:rFonts w:ascii="Times New Roman" w:hAnsi="Times New Roman" w:cs="Times New Roman"/>
          <w:sz w:val="24"/>
          <w:szCs w:val="24"/>
        </w:rPr>
        <w:t xml:space="preserve">owever the drawback is that the method only checks if the solver converges and it is not able to measure where it is converging to.  </w:t>
      </w:r>
    </w:p>
    <w:p w:rsidR="00642911" w:rsidRPr="00C60A8A" w:rsidRDefault="00642911" w:rsidP="00642911">
      <w:pPr>
        <w:spacing w:after="0" w:line="240" w:lineRule="auto"/>
        <w:jc w:val="both"/>
        <w:rPr>
          <w:rFonts w:ascii="Times New Roman" w:hAnsi="Times New Roman" w:cs="Times New Roman"/>
          <w:sz w:val="24"/>
          <w:szCs w:val="24"/>
        </w:rPr>
      </w:pPr>
      <w:r w:rsidRPr="00B25709">
        <w:rPr>
          <w:rFonts w:ascii="Times New Roman" w:hAnsi="Times New Roman" w:cs="Times New Roman"/>
          <w:sz w:val="24"/>
          <w:szCs w:val="24"/>
          <w:highlight w:val="yellow"/>
        </w:rPr>
        <w:lastRenderedPageBreak/>
        <w:t>Difficulties arise in Richardson EXTRAPOLATION???</w:t>
      </w:r>
      <w:proofErr w:type="gramStart"/>
      <w:r w:rsidRPr="00B25709">
        <w:rPr>
          <w:rFonts w:ascii="Times New Roman" w:hAnsi="Times New Roman" w:cs="Times New Roman"/>
          <w:sz w:val="24"/>
          <w:szCs w:val="24"/>
          <w:highlight w:val="yellow"/>
        </w:rPr>
        <w:t>(BC/IC incompatibility?)</w:t>
      </w:r>
      <w:proofErr w:type="gramEnd"/>
      <w:r w:rsidRPr="00C60A8A">
        <w:rPr>
          <w:rFonts w:ascii="Times New Roman" w:hAnsi="Times New Roman" w:cs="Times New Roman"/>
          <w:sz w:val="24"/>
          <w:szCs w:val="24"/>
        </w:rPr>
        <w:t xml:space="preserve">   </w:t>
      </w:r>
    </w:p>
    <w:p w:rsidR="00642911" w:rsidRPr="00C60A8A"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w:t>
      </w:r>
      <w:proofErr w:type="spellStart"/>
      <w:r w:rsidRPr="00C60A8A">
        <w:rPr>
          <w:rFonts w:ascii="Times New Roman" w:hAnsi="Times New Roman" w:cs="Times New Roman"/>
          <w:sz w:val="24"/>
          <w:szCs w:val="24"/>
        </w:rPr>
        <w:t>Jia</w:t>
      </w:r>
      <w:proofErr w:type="spellEnd"/>
      <w:r w:rsidRPr="00C60A8A">
        <w:rPr>
          <w:rFonts w:ascii="Times New Roman" w:hAnsi="Times New Roman" w:cs="Times New Roman"/>
          <w:sz w:val="24"/>
          <w:szCs w:val="24"/>
        </w:rPr>
        <w:t xml:space="preserve">,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w:t>
      </w:r>
      <w:proofErr w:type="spellStart"/>
      <w:r w:rsidRPr="00C60A8A">
        <w:rPr>
          <w:rFonts w:ascii="Times New Roman" w:hAnsi="Times New Roman" w:cs="Times New Roman"/>
          <w:sz w:val="24"/>
          <w:szCs w:val="24"/>
        </w:rPr>
        <w:t>Da</w:t>
      </w:r>
      <w:proofErr w:type="spellEnd"/>
      <w:r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642911" w:rsidRDefault="00642911" w:rsidP="00474DDF">
      <w:pPr>
        <w:spacing w:after="0" w:line="240" w:lineRule="auto"/>
        <w:jc w:val="both"/>
        <w:rPr>
          <w:rFonts w:ascii="Times New Roman" w:hAnsi="Times New Roman" w:cs="Times New Roman"/>
          <w:b/>
          <w:sz w:val="24"/>
          <w:szCs w:val="24"/>
        </w:rPr>
      </w:pPr>
    </w:p>
    <w:p w:rsidR="00642911" w:rsidRDefault="00642911" w:rsidP="00474DDF">
      <w:pPr>
        <w:spacing w:after="0" w:line="240" w:lineRule="auto"/>
        <w:jc w:val="both"/>
        <w:rPr>
          <w:rFonts w:ascii="Times New Roman" w:hAnsi="Times New Roman" w:cs="Times New Roman"/>
          <w:b/>
          <w:sz w:val="24"/>
          <w:szCs w:val="24"/>
        </w:rPr>
      </w:pP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General approach.</w:t>
      </w:r>
      <w:proofErr w:type="gramEnd"/>
      <w:r>
        <w:rPr>
          <w:rFonts w:ascii="Times New Roman" w:hAnsi="Times New Roman" w:cs="Times New Roman"/>
          <w:b/>
          <w:sz w:val="24"/>
          <w:szCs w:val="24"/>
        </w:rPr>
        <w:t xml:space="preserve">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Results.</w:t>
      </w:r>
      <w:proofErr w:type="gramEnd"/>
      <w:r>
        <w:rPr>
          <w:rFonts w:ascii="Times New Roman" w:hAnsi="Times New Roman" w:cs="Times New Roman"/>
          <w:b/>
          <w:sz w:val="24"/>
          <w:szCs w:val="24"/>
        </w:rPr>
        <w:t xml:space="preserve">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Mrs. Tara Smith and Dr. Francis Chung.</w:t>
      </w:r>
      <w:proofErr w:type="gramEnd"/>
      <w:r>
        <w:rPr>
          <w:rFonts w:ascii="Times New Roman" w:hAnsi="Times New Roman" w:cs="Times New Roman"/>
          <w:sz w:val="24"/>
          <w:szCs w:val="24"/>
        </w:rPr>
        <w:t xml:space="preserve">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1044BF">
        <w:rPr>
          <w:rFonts w:ascii="Times New Roman" w:hAnsi="Times New Roman" w:cs="Times New Roman"/>
        </w:rPr>
        <w:t xml:space="preserve">Abbott, M. B., Price, W. A. (Eds.), (1994), “Coastal, Estuarial, and </w:t>
      </w:r>
      <w:proofErr w:type="spellStart"/>
      <w:r w:rsidRPr="001044BF">
        <w:rPr>
          <w:rFonts w:ascii="Times New Roman" w:hAnsi="Times New Roman" w:cs="Times New Roman"/>
        </w:rPr>
        <w:t>Harbour</w:t>
      </w:r>
      <w:proofErr w:type="spellEnd"/>
      <w:r w:rsidRPr="001044BF">
        <w:rPr>
          <w:rFonts w:ascii="Times New Roman" w:hAnsi="Times New Roman" w:cs="Times New Roman"/>
        </w:rPr>
        <w:t xml:space="preserve"> Engineers’ Reference Book”, Chapman &amp; Hall</w:t>
      </w:r>
      <w:r w:rsidR="00FE0E2C">
        <w:rPr>
          <w:rFonts w:ascii="Times New Roman" w:hAnsi="Times New Roman" w:cs="Times New Roman"/>
        </w:rPr>
        <w:t>.</w:t>
      </w:r>
      <w:proofErr w:type="gramEnd"/>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proofErr w:type="gramStart"/>
      <w:r w:rsidRPr="001044BF">
        <w:rPr>
          <w:rFonts w:ascii="Times New Roman" w:hAnsi="Times New Roman" w:cs="Times New Roman"/>
        </w:rPr>
        <w:t>Ferziger</w:t>
      </w:r>
      <w:proofErr w:type="spellEnd"/>
      <w:r w:rsidRPr="001044BF">
        <w:rPr>
          <w:rFonts w:ascii="Times New Roman" w:hAnsi="Times New Roman" w:cs="Times New Roman"/>
        </w:rPr>
        <w:t xml:space="preserve">, J. H., </w:t>
      </w:r>
      <w:proofErr w:type="spellStart"/>
      <w:r w:rsidRPr="001044BF">
        <w:rPr>
          <w:rFonts w:ascii="Times New Roman" w:hAnsi="Times New Roman" w:cs="Times New Roman"/>
        </w:rPr>
        <w:t>Peric</w:t>
      </w:r>
      <w:proofErr w:type="spellEnd"/>
      <w:r w:rsidRPr="001044BF">
        <w:rPr>
          <w:rFonts w:ascii="Times New Roman" w:hAnsi="Times New Roman" w:cs="Times New Roman"/>
        </w:rPr>
        <w:t>,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roofErr w:type="gramEnd"/>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proofErr w:type="gramStart"/>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roofErr w:type="gramEnd"/>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lastRenderedPageBreak/>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proofErr w:type="gramStart"/>
      <w:r w:rsidRPr="001044BF">
        <w:rPr>
          <w:rFonts w:ascii="Times New Roman" w:hAnsi="Times New Roman" w:cs="Times New Roman"/>
        </w:rPr>
        <w:t>Leveque, J. R., (2002), “Finite Volume Methods for Hyperbolic Problems”, Cambridge University Press.</w:t>
      </w:r>
      <w:proofErr w:type="gramEnd"/>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xml:space="preserve">, SANDIA REPORT, No. </w:t>
      </w:r>
      <w:proofErr w:type="gramStart"/>
      <w:r w:rsidRPr="001044BF">
        <w:rPr>
          <w:rFonts w:ascii="Times New Roman" w:hAnsi="Times New Roman" w:cs="Times New Roman"/>
        </w:rPr>
        <w:t>SAND2002-0529.</w:t>
      </w:r>
      <w:proofErr w:type="gramEnd"/>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proofErr w:type="gram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Hermosa Publishers.</w:t>
      </w:r>
      <w:proofErr w:type="gramEnd"/>
      <w:r w:rsidRPr="001044BF">
        <w:rPr>
          <w:rFonts w:ascii="Times New Roman" w:hAnsi="Times New Roman" w:cs="Times New Roman"/>
        </w:rPr>
        <w:t xml:space="preserv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proofErr w:type="gramStart"/>
      <w:r w:rsidRPr="001044BF">
        <w:rPr>
          <w:rFonts w:ascii="Times New Roman" w:hAnsi="Times New Roman" w:cs="Times New Roman"/>
          <w:bCs/>
        </w:rPr>
        <w:t>van</w:t>
      </w:r>
      <w:proofErr w:type="gramEnd"/>
      <w:r w:rsidRPr="001044BF">
        <w:rPr>
          <w:rFonts w:ascii="Times New Roman" w:hAnsi="Times New Roman" w:cs="Times New Roman"/>
          <w:bCs/>
        </w:rPr>
        <w:t xml:space="preserve">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E20C4" w:rsidRPr="00FE20C4"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proofErr w:type="spellStart"/>
      <w:r w:rsidR="004413EA">
        <w:rPr>
          <w:rFonts w:ascii="Times New Roman" w:hAnsi="Times New Roman" w:cs="Times New Roman"/>
          <w:sz w:val="24"/>
          <w:szCs w:val="24"/>
        </w:rPr>
        <w:t>Peclet</w:t>
      </w:r>
      <w:proofErr w:type="spellEnd"/>
      <w:r w:rsidR="004413EA">
        <w:rPr>
          <w:rFonts w:ascii="Times New Roman" w:hAnsi="Times New Roman" w:cs="Times New Roman"/>
          <w:sz w:val="24"/>
          <w:szCs w:val="24"/>
        </w:rPr>
        <w:t xml:space="preserve"> number and </w:t>
      </w:r>
      <w:proofErr w:type="spellStart"/>
      <w:r w:rsidR="004413EA">
        <w:rPr>
          <w:rFonts w:ascii="Times New Roman" w:hAnsi="Times New Roman" w:cs="Times New Roman"/>
          <w:sz w:val="24"/>
          <w:szCs w:val="24"/>
        </w:rPr>
        <w:t>Damkohler</w:t>
      </w:r>
      <w:proofErr w:type="spellEnd"/>
      <w:r w:rsidR="004413EA">
        <w:rPr>
          <w:rFonts w:ascii="Times New Roman" w:hAnsi="Times New Roman" w:cs="Times New Roman"/>
          <w:sz w:val="24"/>
          <w:szCs w:val="24"/>
        </w:rPr>
        <w:t xml:space="preserve"> number,</w:t>
      </w:r>
      <w:r w:rsidR="004413EA" w:rsidRPr="004413EA">
        <w:rPr>
          <w:rFonts w:ascii="Times New Roman" w:hAnsi="Times New Roman" w:cs="Times New Roman"/>
          <w:position w:val="-30"/>
          <w:sz w:val="24"/>
          <w:szCs w:val="24"/>
        </w:rPr>
        <w:object w:dxaOrig="3080" w:dyaOrig="680">
          <v:shape id="_x0000_i1026" type="#_x0000_t75" style="width:153.7pt;height:34pt" o:ole="">
            <v:imagedata r:id="rId12" o:title=""/>
          </v:shape>
          <o:OLEObject Type="Embed" ProgID="Equation.3" ShapeID="_x0000_i1026" DrawAspect="Content" ObjectID="_1355842815" r:id="rId13"/>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7" type="#_x0000_t75" style="width:60.95pt;height:21.2pt" o:ole="">
            <v:imagedata r:id="rId14" o:title=""/>
          </v:shape>
          <o:OLEObject Type="Embed" ProgID="Equation.3" ShapeID="_x0000_i1027" DrawAspect="Content" ObjectID="_1355842816" r:id="rId15"/>
        </w:object>
      </w:r>
      <w:r w:rsidR="001B279E" w:rsidRPr="001B279E">
        <w:rPr>
          <w:rFonts w:ascii="Times New Roman" w:hAnsi="Times New Roman" w:cs="Times New Roman"/>
          <w:sz w:val="24"/>
          <w:szCs w:val="24"/>
        </w:rPr>
        <w:t xml:space="preserve">where g is gravitational acceleration, </w:t>
      </w:r>
      <w:proofErr w:type="spellStart"/>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proofErr w:type="spellEnd"/>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w:t>
      </w:r>
      <w:proofErr w:type="gramStart"/>
      <w:r w:rsidR="00110F66">
        <w:rPr>
          <w:rFonts w:ascii="Times New Roman" w:hAnsi="Times New Roman" w:cs="Times New Roman"/>
          <w:sz w:val="24"/>
          <w:szCs w:val="24"/>
        </w:rPr>
        <w:t>The  longitudinal</w:t>
      </w:r>
      <w:proofErr w:type="gramEnd"/>
      <w:r w:rsidR="00110F66">
        <w:rPr>
          <w:rFonts w:ascii="Times New Roman" w:hAnsi="Times New Roman" w:cs="Times New Roman"/>
          <w:sz w:val="24"/>
          <w:szCs w:val="24"/>
        </w:rPr>
        <w:t xml:space="preserve"> dispersion coefficient scales with: </w:t>
      </w:r>
      <w:r w:rsidR="00110F66" w:rsidRPr="00110F66">
        <w:rPr>
          <w:rFonts w:ascii="Times New Roman" w:hAnsi="Times New Roman" w:cs="Times New Roman"/>
          <w:position w:val="-34"/>
          <w:sz w:val="24"/>
          <w:szCs w:val="24"/>
        </w:rPr>
        <w:object w:dxaOrig="1680" w:dyaOrig="760">
          <v:shape id="_x0000_i1028" type="#_x0000_t75" style="width:83.95pt;height:38pt" o:ole="">
            <v:imagedata r:id="rId16" o:title=""/>
          </v:shape>
          <o:OLEObject Type="Embed" ProgID="Equation.3" ShapeID="_x0000_i1028" DrawAspect="Content" ObjectID="_1355842817" r:id="rId17"/>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 xml:space="preserve">will </w:t>
      </w:r>
      <w:proofErr w:type="gramStart"/>
      <w:r w:rsidR="00FE20C4" w:rsidRPr="00FE20C4">
        <w:rPr>
          <w:rFonts w:ascii="Times New Roman" w:hAnsi="Times New Roman" w:cs="Times New Roman"/>
          <w:sz w:val="24"/>
          <w:szCs w:val="24"/>
        </w:rPr>
        <w:t>be  (</w:t>
      </w:r>
      <w:proofErr w:type="gramEnd"/>
      <w:r w:rsidR="00FE20C4" w:rsidRPr="00FE20C4">
        <w:rPr>
          <w:rFonts w:ascii="Times New Roman" w:hAnsi="Times New Roman" w:cs="Times New Roman"/>
          <w:sz w:val="24"/>
          <w:szCs w:val="24"/>
        </w:rPr>
        <w:t xml:space="preserve">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spatial discretization where needed. </w:t>
      </w:r>
    </w:p>
    <w:p w:rsidR="00110F66" w:rsidRDefault="00110F66" w:rsidP="00110F66">
      <w:pPr>
        <w:spacing w:line="360" w:lineRule="auto"/>
        <w:ind w:left="360"/>
        <w:rPr>
          <w:ins w:id="1"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2" w:author="Kaveh Zamani" w:date="2011-01-03T19:46:00Z">
        <w:r w:rsidR="009C7CFB">
          <w:rPr>
            <w:rFonts w:ascii="Times New Roman" w:hAnsi="Times New Roman" w:cs="Times New Roman"/>
            <w:noProof/>
            <w:sz w:val="24"/>
            <w:szCs w:val="24"/>
            <w:rPrChange w:id="3">
              <w:rPr>
                <w:noProof/>
              </w:rPr>
            </w:rPrChange>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5025538" cy="3560357"/>
                      </a:xfrm>
                      <a:prstGeom prst="rect">
                        <a:avLst/>
                      </a:prstGeom>
                      <a:noFill/>
                    </pic:spPr>
                  </pic:pic>
                </a:graphicData>
              </a:graphic>
            </wp:inline>
          </w:drawing>
        </w:r>
      </w:ins>
      <w:ins w:id="4" w:author="Kaveh Zamani" w:date="2011-01-03T19:45:00Z">
        <w:r w:rsidR="009C7CFB">
          <w:rPr>
            <w:rFonts w:ascii="Times New Roman" w:hAnsi="Times New Roman" w:cs="Times New Roman"/>
            <w:noProof/>
            <w:sz w:val="24"/>
            <w:szCs w:val="24"/>
            <w:rPrChange w:id="5">
              <w:rPr>
                <w:noProof/>
              </w:rPr>
            </w:rPrChange>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9C7CFB" w:rsidP="001044BF">
      <w:pPr>
        <w:spacing w:after="0" w:line="240" w:lineRule="auto"/>
        <w:ind w:left="720" w:hanging="720"/>
        <w:jc w:val="both"/>
        <w:rPr>
          <w:rFonts w:ascii="Times New Roman" w:hAnsi="Times New Roman" w:cs="Times New Roman"/>
          <w:sz w:val="24"/>
          <w:szCs w:val="24"/>
        </w:rPr>
      </w:pPr>
      <w:ins w:id="6" w:author="Kaveh Zamani" w:date="2011-01-03T19:47:00Z">
        <w:r>
          <w:rPr>
            <w:rFonts w:ascii="Times New Roman" w:hAnsi="Times New Roman" w:cs="Times New Roman"/>
            <w:noProof/>
            <w:sz w:val="24"/>
            <w:szCs w:val="24"/>
            <w:rPrChange w:id="7">
              <w:rPr>
                <w:noProof/>
              </w:rPr>
            </w:rPrChange>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Change w:id="8">
              <w:rPr>
                <w:noProof/>
              </w:rPr>
            </w:rPrChange>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CFB" w:rsidRDefault="009C7CFB" w:rsidP="00C60A8A">
      <w:pPr>
        <w:spacing w:after="0" w:line="240" w:lineRule="auto"/>
      </w:pPr>
      <w:r>
        <w:separator/>
      </w:r>
    </w:p>
  </w:endnote>
  <w:endnote w:type="continuationSeparator" w:id="0">
    <w:p w:rsidR="009C7CFB" w:rsidRDefault="009C7CFB"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092DC5" w:rsidRDefault="003D6460">
        <w:pPr>
          <w:pStyle w:val="Footer"/>
          <w:jc w:val="center"/>
        </w:pPr>
        <w:r w:rsidRPr="003811F6">
          <w:rPr>
            <w:rFonts w:ascii="Times New Roman" w:hAnsi="Times New Roman" w:cs="Times New Roman"/>
          </w:rPr>
          <w:fldChar w:fldCharType="begin"/>
        </w:r>
        <w:r w:rsidR="00092DC5"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0E5491">
          <w:rPr>
            <w:rFonts w:ascii="Times New Roman" w:hAnsi="Times New Roman" w:cs="Times New Roman"/>
            <w:noProof/>
          </w:rPr>
          <w:t>2</w:t>
        </w:r>
        <w:r w:rsidRPr="003811F6">
          <w:rPr>
            <w:rFonts w:ascii="Times New Roman" w:hAnsi="Times New Roman" w:cs="Times New Roman"/>
          </w:rPr>
          <w:fldChar w:fldCharType="end"/>
        </w:r>
      </w:p>
    </w:sdtContent>
  </w:sdt>
  <w:p w:rsidR="00092DC5" w:rsidRDefault="00092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CFB" w:rsidRDefault="009C7CFB" w:rsidP="00C60A8A">
      <w:pPr>
        <w:spacing w:after="0" w:line="240" w:lineRule="auto"/>
      </w:pPr>
      <w:r>
        <w:separator/>
      </w:r>
    </w:p>
  </w:footnote>
  <w:footnote w:type="continuationSeparator" w:id="0">
    <w:p w:rsidR="009C7CFB" w:rsidRDefault="009C7CFB" w:rsidP="00C60A8A">
      <w:pPr>
        <w:spacing w:after="0" w:line="240" w:lineRule="auto"/>
      </w:pPr>
      <w:r>
        <w:continuationSeparator/>
      </w:r>
    </w:p>
  </w:footnote>
  <w:footnote w:id="1">
    <w:p w:rsidR="00092DC5" w:rsidRPr="00E64C93" w:rsidRDefault="00092DC5" w:rsidP="00642911">
      <w:pPr>
        <w:pStyle w:val="FootnoteText"/>
        <w:rPr>
          <w:vertAlign w:val="subscript"/>
        </w:rPr>
      </w:pPr>
      <w:r>
        <w:rPr>
          <w:rStyle w:val="FootnoteReference"/>
        </w:rPr>
        <w:footnoteRef/>
      </w:r>
      <w:r>
        <w:t xml:space="preserve"> </w:t>
      </w:r>
      <w:r w:rsidRPr="00BB2E66">
        <w:rPr>
          <w:position w:val="-14"/>
        </w:rPr>
        <w:object w:dxaOrig="1900" w:dyaOrig="400">
          <v:shape id="_x0000_i1029" type="#_x0000_t75" style="width:85.25pt;height:17.65pt" o:ole="">
            <v:imagedata r:id="rId1" o:title=""/>
          </v:shape>
          <o:OLEObject Type="Embed" ProgID="Equation.3" ShapeID="_x0000_i1029" DrawAspect="Content" ObjectID="_1355842818" r:id="rId2"/>
        </w:object>
      </w:r>
      <w:r>
        <w:t>,</w:t>
      </w:r>
      <w:r w:rsidRPr="00BC74B4">
        <w:rPr>
          <w:position w:val="-24"/>
        </w:rPr>
        <w:object w:dxaOrig="2400" w:dyaOrig="880">
          <v:shape id="_x0000_i1030" type="#_x0000_t75" style="width:104.25pt;height:38pt" o:ole="">
            <v:imagedata r:id="rId3" o:title=""/>
          </v:shape>
          <o:OLEObject Type="Embed" ProgID="Equation.3" ShapeID="_x0000_i1030" DrawAspect="Content" ObjectID="_1355842819" r:id="rId4"/>
        </w:object>
      </w:r>
      <w:r>
        <w:t>,</w:t>
      </w:r>
      <w:r w:rsidRPr="000A6F6C">
        <w:rPr>
          <w:position w:val="-24"/>
        </w:rPr>
        <w:object w:dxaOrig="2100" w:dyaOrig="1100">
          <v:shape id="_x0000_i1031" type="#_x0000_t75" style="width:81.3pt;height:42.4pt" o:ole="">
            <v:imagedata r:id="rId5" o:title=""/>
          </v:shape>
          <o:OLEObject Type="Embed" ProgID="Equation.3" ShapeID="_x0000_i1031" DrawAspect="Content" ObjectID="_1355842820"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092DC5" w:rsidRPr="00BA2ED5" w:rsidRDefault="00092DC5" w:rsidP="00642911">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70FE4"/>
    <w:rsid w:val="000915D1"/>
    <w:rsid w:val="00092DC5"/>
    <w:rsid w:val="000D4222"/>
    <w:rsid w:val="000E264F"/>
    <w:rsid w:val="000E5491"/>
    <w:rsid w:val="001044BF"/>
    <w:rsid w:val="00110F66"/>
    <w:rsid w:val="00126A6D"/>
    <w:rsid w:val="00150872"/>
    <w:rsid w:val="00164935"/>
    <w:rsid w:val="00181E4A"/>
    <w:rsid w:val="00191573"/>
    <w:rsid w:val="001965A2"/>
    <w:rsid w:val="001A1AEC"/>
    <w:rsid w:val="001B279E"/>
    <w:rsid w:val="001C588F"/>
    <w:rsid w:val="001E17CC"/>
    <w:rsid w:val="001E7F06"/>
    <w:rsid w:val="002040BF"/>
    <w:rsid w:val="00232FD4"/>
    <w:rsid w:val="002872EB"/>
    <w:rsid w:val="002B2036"/>
    <w:rsid w:val="002B3E6C"/>
    <w:rsid w:val="002E5D6E"/>
    <w:rsid w:val="002F07E0"/>
    <w:rsid w:val="002F2C75"/>
    <w:rsid w:val="00340580"/>
    <w:rsid w:val="003811F6"/>
    <w:rsid w:val="003848C5"/>
    <w:rsid w:val="003B117F"/>
    <w:rsid w:val="003B4A71"/>
    <w:rsid w:val="003B7BD8"/>
    <w:rsid w:val="003D6460"/>
    <w:rsid w:val="00401DA4"/>
    <w:rsid w:val="004240B2"/>
    <w:rsid w:val="00424C1B"/>
    <w:rsid w:val="004264EC"/>
    <w:rsid w:val="004413EA"/>
    <w:rsid w:val="00474DDF"/>
    <w:rsid w:val="004841FC"/>
    <w:rsid w:val="00485099"/>
    <w:rsid w:val="004A42E3"/>
    <w:rsid w:val="004A637A"/>
    <w:rsid w:val="004F1BDC"/>
    <w:rsid w:val="00501FC4"/>
    <w:rsid w:val="00523EC6"/>
    <w:rsid w:val="00532983"/>
    <w:rsid w:val="00535544"/>
    <w:rsid w:val="00536D7C"/>
    <w:rsid w:val="00543BD3"/>
    <w:rsid w:val="005476D5"/>
    <w:rsid w:val="00556A62"/>
    <w:rsid w:val="0057408B"/>
    <w:rsid w:val="00574275"/>
    <w:rsid w:val="00582CFC"/>
    <w:rsid w:val="005871B8"/>
    <w:rsid w:val="005910ED"/>
    <w:rsid w:val="005A5BC2"/>
    <w:rsid w:val="005C325B"/>
    <w:rsid w:val="005D6CB0"/>
    <w:rsid w:val="005E0EB4"/>
    <w:rsid w:val="005E21C2"/>
    <w:rsid w:val="005F5DE7"/>
    <w:rsid w:val="006204E2"/>
    <w:rsid w:val="00642911"/>
    <w:rsid w:val="006550B3"/>
    <w:rsid w:val="00681C78"/>
    <w:rsid w:val="0068296B"/>
    <w:rsid w:val="006B1227"/>
    <w:rsid w:val="006B5F13"/>
    <w:rsid w:val="006C45E7"/>
    <w:rsid w:val="006E38E8"/>
    <w:rsid w:val="006F3392"/>
    <w:rsid w:val="006F3BB9"/>
    <w:rsid w:val="00703433"/>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077F4"/>
    <w:rsid w:val="00817365"/>
    <w:rsid w:val="00823067"/>
    <w:rsid w:val="00833121"/>
    <w:rsid w:val="00872ACC"/>
    <w:rsid w:val="008C515B"/>
    <w:rsid w:val="008C7D2E"/>
    <w:rsid w:val="008D689E"/>
    <w:rsid w:val="008E2E0E"/>
    <w:rsid w:val="00917B60"/>
    <w:rsid w:val="009706F4"/>
    <w:rsid w:val="00984D9D"/>
    <w:rsid w:val="009853B3"/>
    <w:rsid w:val="009B5640"/>
    <w:rsid w:val="009C75AD"/>
    <w:rsid w:val="009C7CFB"/>
    <w:rsid w:val="009D4C55"/>
    <w:rsid w:val="009E573A"/>
    <w:rsid w:val="00A016DA"/>
    <w:rsid w:val="00A04BED"/>
    <w:rsid w:val="00A209A1"/>
    <w:rsid w:val="00A45204"/>
    <w:rsid w:val="00A54F76"/>
    <w:rsid w:val="00A71859"/>
    <w:rsid w:val="00A96B86"/>
    <w:rsid w:val="00AA2280"/>
    <w:rsid w:val="00AE0E03"/>
    <w:rsid w:val="00AE0FCD"/>
    <w:rsid w:val="00AE1215"/>
    <w:rsid w:val="00AE1A0F"/>
    <w:rsid w:val="00AE39E1"/>
    <w:rsid w:val="00B02BA3"/>
    <w:rsid w:val="00B25709"/>
    <w:rsid w:val="00B459DE"/>
    <w:rsid w:val="00B52442"/>
    <w:rsid w:val="00B7609F"/>
    <w:rsid w:val="00B843D2"/>
    <w:rsid w:val="00B85B1B"/>
    <w:rsid w:val="00BD1F49"/>
    <w:rsid w:val="00BD246A"/>
    <w:rsid w:val="00BD399F"/>
    <w:rsid w:val="00BD4AD9"/>
    <w:rsid w:val="00BF695F"/>
    <w:rsid w:val="00C02B9A"/>
    <w:rsid w:val="00C115C4"/>
    <w:rsid w:val="00C171F7"/>
    <w:rsid w:val="00C30028"/>
    <w:rsid w:val="00C60A8A"/>
    <w:rsid w:val="00C912FA"/>
    <w:rsid w:val="00C9269C"/>
    <w:rsid w:val="00CB320E"/>
    <w:rsid w:val="00CB426D"/>
    <w:rsid w:val="00CB4E7D"/>
    <w:rsid w:val="00CE3B4E"/>
    <w:rsid w:val="00CE3BB9"/>
    <w:rsid w:val="00CE61F4"/>
    <w:rsid w:val="00CF6AA5"/>
    <w:rsid w:val="00D0222C"/>
    <w:rsid w:val="00D11A11"/>
    <w:rsid w:val="00D21DC8"/>
    <w:rsid w:val="00D36B72"/>
    <w:rsid w:val="00D609E3"/>
    <w:rsid w:val="00D632A9"/>
    <w:rsid w:val="00D76EFA"/>
    <w:rsid w:val="00D81E7A"/>
    <w:rsid w:val="00D87C4C"/>
    <w:rsid w:val="00DE7505"/>
    <w:rsid w:val="00DF7AE1"/>
    <w:rsid w:val="00E10C17"/>
    <w:rsid w:val="00E26F23"/>
    <w:rsid w:val="00E6565F"/>
    <w:rsid w:val="00E75029"/>
    <w:rsid w:val="00E83E03"/>
    <w:rsid w:val="00E9370D"/>
    <w:rsid w:val="00E96BC5"/>
    <w:rsid w:val="00EA6D0F"/>
    <w:rsid w:val="00F178A5"/>
    <w:rsid w:val="00F20CD3"/>
    <w:rsid w:val="00F228A1"/>
    <w:rsid w:val="00F35443"/>
    <w:rsid w:val="00F355A1"/>
    <w:rsid w:val="00F46C0D"/>
    <w:rsid w:val="00F57C64"/>
    <w:rsid w:val="00F74852"/>
    <w:rsid w:val="00F76BD7"/>
    <w:rsid w:val="00F911CD"/>
    <w:rsid w:val="00FA358B"/>
    <w:rsid w:val="00FA46F7"/>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6.wm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oleObject" Target="embeddings/oleObject2.bin"/><Relationship Id="rId1" Type="http://schemas.openxmlformats.org/officeDocument/2006/relationships/image" Target="media/image2.wmf"/><Relationship Id="rId6" Type="http://schemas.openxmlformats.org/officeDocument/2006/relationships/oleObject" Target="embeddings/oleObject4.bin"/><Relationship Id="rId5" Type="http://schemas.openxmlformats.org/officeDocument/2006/relationships/image" Target="media/image4.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88DB9-67E7-431A-80B2-62519982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 Ateljevich</cp:lastModifiedBy>
  <cp:revision>13</cp:revision>
  <dcterms:created xsi:type="dcterms:W3CDTF">2011-01-04T03:48:00Z</dcterms:created>
  <dcterms:modified xsi:type="dcterms:W3CDTF">2011-01-07T02:13:00Z</dcterms:modified>
</cp:coreProperties>
</file>