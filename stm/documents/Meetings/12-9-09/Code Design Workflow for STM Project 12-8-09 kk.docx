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A53" w:rsidRPr="00D70E63" w:rsidRDefault="003E249D" w:rsidP="00D70E63">
      <w:pPr>
        <w:jc w:val="center"/>
        <w:rPr>
          <w:sz w:val="28"/>
          <w:szCs w:val="28"/>
        </w:rPr>
      </w:pPr>
      <w:r>
        <w:rPr>
          <w:sz w:val="28"/>
          <w:szCs w:val="28"/>
        </w:rPr>
        <w:t>Coding</w:t>
      </w:r>
      <w:r w:rsidR="00D70E63" w:rsidRPr="00D70E63">
        <w:rPr>
          <w:sz w:val="28"/>
          <w:szCs w:val="28"/>
        </w:rPr>
        <w:t xml:space="preserve"> Workflow for STM Project</w:t>
      </w:r>
    </w:p>
    <w:p w:rsidR="00D70E63" w:rsidRDefault="00D70E63"/>
    <w:p w:rsidR="00D70E63" w:rsidRDefault="003E249D">
      <w:r>
        <w:t>This is the coding workflow that we are advocating for the STM project</w:t>
      </w:r>
    </w:p>
    <w:p w:rsidR="003E249D" w:rsidRDefault="003E249D"/>
    <w:p w:rsidR="003E249D" w:rsidRDefault="003E249D">
      <w:r>
        <w:t>Summary</w:t>
      </w:r>
    </w:p>
    <w:p w:rsidR="003E249D" w:rsidRDefault="003E249D" w:rsidP="003E249D">
      <w:pPr>
        <w:pStyle w:val="ListParagraph"/>
        <w:numPr>
          <w:ilvl w:val="0"/>
          <w:numId w:val="1"/>
        </w:numPr>
      </w:pPr>
      <w:r>
        <w:t>Design the routine</w:t>
      </w:r>
    </w:p>
    <w:p w:rsidR="003E249D" w:rsidRDefault="003E249D" w:rsidP="003E249D">
      <w:pPr>
        <w:pStyle w:val="ListParagraph"/>
        <w:numPr>
          <w:ilvl w:val="0"/>
          <w:numId w:val="1"/>
        </w:numPr>
      </w:pPr>
      <w:r>
        <w:t>Break the design into small independent pieces</w:t>
      </w:r>
    </w:p>
    <w:p w:rsidR="003E249D" w:rsidRDefault="003E249D" w:rsidP="003E249D">
      <w:pPr>
        <w:pStyle w:val="ListParagraph"/>
        <w:numPr>
          <w:ilvl w:val="0"/>
          <w:numId w:val="1"/>
        </w:numPr>
      </w:pPr>
      <w:r>
        <w:t>Write the Doxygen description of that piece, what it will require, what it will do, etc</w:t>
      </w:r>
    </w:p>
    <w:p w:rsidR="003E249D" w:rsidRDefault="003E249D" w:rsidP="003E249D">
      <w:pPr>
        <w:pStyle w:val="ListParagraph"/>
        <w:numPr>
          <w:ilvl w:val="0"/>
          <w:numId w:val="1"/>
        </w:numPr>
      </w:pPr>
      <w:r>
        <w:t>Plan for a test for each piece, if desired put empty tests in place in testing code as place holders, empty tests should return a “fail” result</w:t>
      </w:r>
    </w:p>
    <w:p w:rsidR="003E249D" w:rsidRDefault="003E249D" w:rsidP="003E249D">
      <w:pPr>
        <w:pStyle w:val="ListParagraph"/>
        <w:numPr>
          <w:ilvl w:val="0"/>
          <w:numId w:val="1"/>
        </w:numPr>
      </w:pPr>
      <w:r>
        <w:t>Discuss the design plan with Delta Modeling staff</w:t>
      </w:r>
    </w:p>
    <w:p w:rsidR="003E249D" w:rsidRDefault="003E249D" w:rsidP="003E249D">
      <w:pPr>
        <w:pStyle w:val="ListParagraph"/>
        <w:numPr>
          <w:ilvl w:val="0"/>
          <w:numId w:val="1"/>
        </w:numPr>
      </w:pPr>
      <w:r>
        <w:t>When design plan is approved, implement code by writing code/test pairs</w:t>
      </w:r>
    </w:p>
    <w:p w:rsidR="003E249D" w:rsidRDefault="003E249D" w:rsidP="003E249D">
      <w:pPr>
        <w:pStyle w:val="ListParagraph"/>
        <w:numPr>
          <w:ilvl w:val="0"/>
          <w:numId w:val="1"/>
        </w:numPr>
      </w:pPr>
      <w:r>
        <w:t xml:space="preserve">Complete each code/test pair (Doxygen, code and test) prior to moving on </w:t>
      </w:r>
    </w:p>
    <w:p w:rsidR="003E249D" w:rsidRDefault="003E249D" w:rsidP="003E249D">
      <w:pPr>
        <w:pStyle w:val="ListParagraph"/>
        <w:numPr>
          <w:ilvl w:val="0"/>
          <w:numId w:val="1"/>
        </w:numPr>
      </w:pPr>
      <w:r>
        <w:t>Add analytical tests when routine is complete</w:t>
      </w:r>
    </w:p>
    <w:p w:rsidR="003E249D" w:rsidRDefault="003E249D" w:rsidP="003E249D">
      <w:pPr>
        <w:pStyle w:val="ListParagraph"/>
        <w:numPr>
          <w:ilvl w:val="0"/>
          <w:numId w:val="1"/>
        </w:numPr>
      </w:pPr>
      <w:r>
        <w:t>Revisit the design at anytime as needed</w:t>
      </w:r>
    </w:p>
    <w:p w:rsidR="00D70E63" w:rsidRPr="00771A0B" w:rsidRDefault="00D70E63"/>
    <w:p w:rsidR="00D70E63" w:rsidRPr="00771A0B" w:rsidRDefault="00D70E63"/>
    <w:p w:rsidR="00D70E63" w:rsidRPr="00771A0B" w:rsidRDefault="003E249D">
      <w:r w:rsidRPr="00771A0B">
        <w:rPr>
          <w:rFonts w:eastAsia="Times New Roman" w:cs="Times New Roman"/>
        </w:rPr>
        <w:t>Example for Diffusion code:</w:t>
      </w:r>
    </w:p>
    <w:p w:rsidR="003E249D" w:rsidRPr="00771A0B" w:rsidRDefault="00D70E63" w:rsidP="00D70E63">
      <w:pPr>
        <w:rPr>
          <w:rFonts w:eastAsia="Times New Roman" w:cs="Times New Roman"/>
        </w:rPr>
      </w:pPr>
      <w:r w:rsidRPr="00D70E63">
        <w:rPr>
          <w:rFonts w:eastAsia="Times New Roman" w:cs="Times New Roman"/>
        </w:rPr>
        <w:t xml:space="preserve">1. Design. </w:t>
      </w:r>
    </w:p>
    <w:p w:rsidR="00D70E63" w:rsidRPr="00D70E63" w:rsidRDefault="00D70E63" w:rsidP="003E249D">
      <w:pPr>
        <w:ind w:left="360"/>
        <w:rPr>
          <w:rFonts w:eastAsia="Times New Roman" w:cs="Times New Roman"/>
        </w:rPr>
      </w:pPr>
      <w:r w:rsidRPr="00D70E63">
        <w:rPr>
          <w:rFonts w:eastAsia="Times New Roman" w:cs="Times New Roman"/>
        </w:rPr>
        <w:t xml:space="preserve">Write down the subroutine interfaces for the jobs we need to do. Think through the algorithm for a single step: </w:t>
      </w:r>
    </w:p>
    <w:p w:rsidR="00D70E63" w:rsidRPr="00D70E63" w:rsidRDefault="00D70E63" w:rsidP="003E249D">
      <w:pPr>
        <w:ind w:left="900"/>
        <w:rPr>
          <w:rFonts w:eastAsia="Times New Roman" w:cs="Times New Roman"/>
        </w:rPr>
      </w:pPr>
      <w:r w:rsidRPr="00D70E63">
        <w:rPr>
          <w:rFonts w:eastAsia="Times New Roman" w:cs="Times New Roman"/>
        </w:rPr>
        <w:t>subroutine diffuse(conc, area, dx, dt....)</w:t>
      </w:r>
    </w:p>
    <w:p w:rsidR="00D70E63" w:rsidRPr="00D70E63" w:rsidRDefault="00D70E63" w:rsidP="003E249D">
      <w:pPr>
        <w:ind w:left="900"/>
        <w:rPr>
          <w:rFonts w:eastAsia="Times New Roman" w:cs="Times New Roman"/>
        </w:rPr>
      </w:pPr>
      <w:r w:rsidRPr="00D70E63">
        <w:rPr>
          <w:rFonts w:eastAsia="Times New Roman" w:cs="Times New Roman"/>
        </w:rPr>
        <w:t>call explicit_diffusion_op(diffusion_flux)</w:t>
      </w:r>
    </w:p>
    <w:p w:rsidR="00D70E63" w:rsidRPr="00D70E63" w:rsidRDefault="00D70E63" w:rsidP="003E249D">
      <w:pPr>
        <w:ind w:left="900"/>
        <w:rPr>
          <w:rFonts w:eastAsia="Times New Roman" w:cs="Times New Roman"/>
        </w:rPr>
      </w:pPr>
      <w:r w:rsidRPr="00D70E63">
        <w:rPr>
          <w:rFonts w:eastAsia="Times New Roman" w:cs="Times New Roman"/>
        </w:rPr>
        <w:t xml:space="preserve">call </w:t>
      </w:r>
      <w:ins w:id="0" w:author="kkao" w:date="2009-12-08T16:06:00Z">
        <w:r w:rsidR="001B5B4B">
          <w:t xml:space="preserve">boundary_diffusive_fluxes </w:t>
        </w:r>
      </w:ins>
      <w:del w:id="1" w:author="kkao" w:date="2009-12-08T16:06:00Z">
        <w:r w:rsidRPr="00D70E63" w:rsidDel="001B5B4B">
          <w:rPr>
            <w:rFonts w:eastAsia="Times New Roman" w:cs="Times New Roman"/>
          </w:rPr>
          <w:delText>adjust_diffusive_fluxes</w:delText>
        </w:r>
      </w:del>
      <w:r w:rsidRPr="00D70E63">
        <w:rPr>
          <w:rFonts w:eastAsia="Times New Roman" w:cs="Times New Roman"/>
        </w:rPr>
        <w:t>(diffusion_flux)</w:t>
      </w:r>
    </w:p>
    <w:p w:rsidR="00D70E63" w:rsidRPr="00D70E63" w:rsidRDefault="00D70E63" w:rsidP="003E249D">
      <w:pPr>
        <w:ind w:left="900"/>
        <w:rPr>
          <w:rFonts w:eastAsia="Times New Roman" w:cs="Times New Roman"/>
        </w:rPr>
      </w:pPr>
      <w:r w:rsidRPr="00D70E63">
        <w:rPr>
          <w:rFonts w:eastAsia="Times New Roman" w:cs="Times New Roman"/>
        </w:rPr>
        <w:t>call construct_diffusion_matrx(matrix,area)</w:t>
      </w:r>
    </w:p>
    <w:p w:rsidR="00D70E63" w:rsidRPr="00D70E63" w:rsidRDefault="00D70E63" w:rsidP="003E249D">
      <w:pPr>
        <w:ind w:left="900"/>
        <w:rPr>
          <w:rFonts w:eastAsia="Times New Roman" w:cs="Times New Roman"/>
        </w:rPr>
      </w:pPr>
      <w:r w:rsidRPr="00D70E63">
        <w:rPr>
          <w:rFonts w:eastAsia="Times New Roman" w:cs="Times New Roman"/>
        </w:rPr>
        <w:t>call construct_rhs(rhs,diffusion_flux, other_stuff)</w:t>
      </w:r>
    </w:p>
    <w:p w:rsidR="00D70E63" w:rsidRPr="00D70E63" w:rsidRDefault="00D70E63" w:rsidP="003E249D">
      <w:pPr>
        <w:ind w:left="900"/>
        <w:rPr>
          <w:rFonts w:eastAsia="Times New Roman" w:cs="Times New Roman"/>
        </w:rPr>
      </w:pPr>
      <w:r w:rsidRPr="00D70E63">
        <w:rPr>
          <w:rFonts w:eastAsia="Times New Roman" w:cs="Times New Roman"/>
        </w:rPr>
        <w:t>call solve(conc, matrix, rhs)</w:t>
      </w:r>
    </w:p>
    <w:p w:rsidR="00D70E63" w:rsidRPr="00D70E63" w:rsidRDefault="00D70E63" w:rsidP="003E249D">
      <w:pPr>
        <w:ind w:left="900"/>
        <w:rPr>
          <w:rFonts w:eastAsia="Times New Roman" w:cs="Times New Roman"/>
        </w:rPr>
      </w:pPr>
      <w:r w:rsidRPr="00D70E63">
        <w:rPr>
          <w:rFonts w:eastAsia="Times New Roman" w:cs="Times New Roman"/>
        </w:rPr>
        <w:t>end subroutine</w:t>
      </w:r>
    </w:p>
    <w:p w:rsidR="00D70E63" w:rsidRDefault="00D70E63" w:rsidP="003E249D">
      <w:pPr>
        <w:ind w:left="360"/>
        <w:rPr>
          <w:rFonts w:eastAsia="Times New Roman" w:cs="Times New Roman"/>
        </w:rPr>
      </w:pPr>
      <w:r w:rsidRPr="00D70E63">
        <w:rPr>
          <w:rFonts w:eastAsia="Times New Roman" w:cs="Times New Roman"/>
        </w:rPr>
        <w:t xml:space="preserve">Of course you should also specify the smaller subroutines as well. You should include the intent and types of the arguments and documentation.  Commit this, build the </w:t>
      </w:r>
      <w:ins w:id="2" w:author="kkao" w:date="2009-12-08T16:08:00Z">
        <w:r w:rsidR="003E27A4">
          <w:rPr>
            <w:rFonts w:eastAsia="Times New Roman" w:cs="Times New Roman"/>
          </w:rPr>
          <w:t>D</w:t>
        </w:r>
      </w:ins>
      <w:del w:id="3" w:author="kkao" w:date="2009-12-08T16:08:00Z">
        <w:r w:rsidRPr="00D70E63" w:rsidDel="003E27A4">
          <w:rPr>
            <w:rFonts w:eastAsia="Times New Roman" w:cs="Times New Roman"/>
          </w:rPr>
          <w:delText>d</w:delText>
        </w:r>
      </w:del>
      <w:r w:rsidRPr="00D70E63">
        <w:rPr>
          <w:rFonts w:eastAsia="Times New Roman" w:cs="Times New Roman"/>
        </w:rPr>
        <w:t xml:space="preserve">oxygen and we can talk about the implications of the design. The initial design should be close, but doesn't have to be perfect. The main thing is that we can get on the same page at this point without disappointing anyone about code. </w:t>
      </w:r>
    </w:p>
    <w:p w:rsidR="00771A0B" w:rsidRPr="00D70E63" w:rsidRDefault="00771A0B" w:rsidP="003E249D">
      <w:pPr>
        <w:ind w:left="360"/>
        <w:rPr>
          <w:rFonts w:eastAsia="Times New Roman" w:cs="Times New Roman"/>
        </w:rPr>
      </w:pPr>
    </w:p>
    <w:p w:rsidR="003E249D" w:rsidRPr="00771A0B" w:rsidRDefault="00D70E63" w:rsidP="00D70E63">
      <w:pPr>
        <w:rPr>
          <w:rFonts w:eastAsia="Times New Roman" w:cs="Times New Roman"/>
        </w:rPr>
      </w:pPr>
      <w:r w:rsidRPr="00D70E63">
        <w:rPr>
          <w:rFonts w:eastAsia="Times New Roman" w:cs="Times New Roman"/>
        </w:rPr>
        <w:t xml:space="preserve">2. Plan for tests. </w:t>
      </w:r>
    </w:p>
    <w:p w:rsidR="00D70E63" w:rsidRDefault="00D70E63" w:rsidP="003E249D">
      <w:pPr>
        <w:ind w:left="360" w:right="-180"/>
        <w:rPr>
          <w:rFonts w:eastAsia="Times New Roman" w:cs="Times New Roman"/>
        </w:rPr>
      </w:pPr>
      <w:r w:rsidRPr="00D70E63">
        <w:rPr>
          <w:rFonts w:eastAsia="Times New Roman" w:cs="Times New Roman"/>
        </w:rPr>
        <w:t xml:space="preserve">Establish how you are going to test each of the above subroutines. Nicky or </w:t>
      </w:r>
      <w:r w:rsidR="003E249D" w:rsidRPr="00771A0B">
        <w:rPr>
          <w:rFonts w:eastAsia="Times New Roman" w:cs="Times New Roman"/>
        </w:rPr>
        <w:t>Eli</w:t>
      </w:r>
      <w:r w:rsidRPr="00D70E63">
        <w:rPr>
          <w:rFonts w:eastAsia="Times New Roman" w:cs="Times New Roman"/>
        </w:rPr>
        <w:t xml:space="preserve"> can help you if you have questions about what the unusual or "corner cases" are that need to have predictable, testable behavior. The test bodies can be empty and call "add_failure", but we should get a notification about every step of the algorithm that either isn't tested or fails its test. </w:t>
      </w:r>
      <w:r w:rsidR="003E249D" w:rsidRPr="00771A0B">
        <w:rPr>
          <w:rFonts w:eastAsia="Times New Roman" w:cs="Times New Roman"/>
        </w:rPr>
        <w:t>The</w:t>
      </w:r>
      <w:r w:rsidRPr="00D70E63">
        <w:rPr>
          <w:rFonts w:eastAsia="Times New Roman" w:cs="Times New Roman"/>
        </w:rPr>
        <w:t xml:space="preserve"> things you want to test should be thought out. Once we "sign off" on the interfaces, </w:t>
      </w:r>
      <w:del w:id="4" w:author="kkao" w:date="2009-12-08T16:07:00Z">
        <w:r w:rsidRPr="00D70E63" w:rsidDel="001B5B4B">
          <w:rPr>
            <w:rFonts w:eastAsia="Times New Roman" w:cs="Times New Roman"/>
          </w:rPr>
          <w:delText xml:space="preserve"> </w:delText>
        </w:r>
      </w:del>
      <w:r w:rsidRPr="00D70E63">
        <w:rPr>
          <w:rFonts w:eastAsia="Times New Roman" w:cs="Times New Roman"/>
        </w:rPr>
        <w:t>you guys will have lots of freedom to play around with the implementation for each component.</w:t>
      </w:r>
    </w:p>
    <w:p w:rsidR="00771A0B" w:rsidRPr="00D70E63" w:rsidRDefault="00771A0B" w:rsidP="003E249D">
      <w:pPr>
        <w:ind w:left="360" w:right="-180"/>
        <w:rPr>
          <w:rFonts w:eastAsia="Times New Roman" w:cs="Times New Roman"/>
        </w:rPr>
      </w:pPr>
    </w:p>
    <w:p w:rsidR="003E249D" w:rsidRPr="00771A0B" w:rsidRDefault="00D70E63" w:rsidP="00D70E63">
      <w:pPr>
        <w:rPr>
          <w:rFonts w:eastAsia="Times New Roman" w:cs="Times New Roman"/>
        </w:rPr>
      </w:pPr>
      <w:r w:rsidRPr="00D70E63">
        <w:rPr>
          <w:rFonts w:eastAsia="Times New Roman" w:cs="Times New Roman"/>
        </w:rPr>
        <w:t xml:space="preserve">3. Implement routines and tests in pairs. </w:t>
      </w:r>
    </w:p>
    <w:p w:rsidR="00D70E63" w:rsidRPr="00771A0B" w:rsidRDefault="00D70E63" w:rsidP="00771A0B">
      <w:pPr>
        <w:ind w:left="360"/>
        <w:rPr>
          <w:rFonts w:eastAsia="Times New Roman" w:cs="Times New Roman"/>
        </w:rPr>
      </w:pPr>
      <w:r w:rsidRPr="00D70E63">
        <w:rPr>
          <w:rFonts w:eastAsia="Times New Roman" w:cs="Times New Roman"/>
        </w:rPr>
        <w:t>Write one routine, test one routine. If you can reuse chunks of code during this step, great,  The last unit test will be a convergence test on a Gaussian plume or other shape... if you have good unit tests for all the subcomponents this will go smoothly.  If you discover things in the system-level convergence test, we will want to add tests at the lower level to cover the issue.</w:t>
      </w:r>
    </w:p>
    <w:sectPr w:rsidR="00D70E63" w:rsidRPr="00771A0B" w:rsidSect="004B0A5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830" w:rsidRDefault="00332830" w:rsidP="00D70E63">
      <w:r>
        <w:separator/>
      </w:r>
    </w:p>
  </w:endnote>
  <w:endnote w:type="continuationSeparator" w:id="0">
    <w:p w:rsidR="00332830" w:rsidRDefault="00332830" w:rsidP="00D70E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E63" w:rsidRPr="003E249D" w:rsidRDefault="00D70E63" w:rsidP="00D70E63">
    <w:pPr>
      <w:pStyle w:val="Footer"/>
      <w:rPr>
        <w:sz w:val="20"/>
        <w:szCs w:val="20"/>
      </w:rPr>
    </w:pPr>
    <w:r w:rsidRPr="003E249D">
      <w:rPr>
        <w:sz w:val="20"/>
        <w:szCs w:val="20"/>
      </w:rPr>
      <w:t>Jamie Anderson</w:t>
    </w:r>
    <w:r w:rsidRPr="003E249D">
      <w:rPr>
        <w:sz w:val="20"/>
        <w:szCs w:val="20"/>
      </w:rPr>
      <w:tab/>
    </w:r>
    <w:sdt>
      <w:sdtPr>
        <w:rPr>
          <w:sz w:val="20"/>
          <w:szCs w:val="20"/>
        </w:rPr>
        <w:id w:val="19085803"/>
        <w:docPartObj>
          <w:docPartGallery w:val="Page Numbers (Bottom of Page)"/>
          <w:docPartUnique/>
        </w:docPartObj>
      </w:sdtPr>
      <w:sdtContent>
        <w:sdt>
          <w:sdtPr>
            <w:rPr>
              <w:sz w:val="20"/>
              <w:szCs w:val="20"/>
            </w:rPr>
            <w:id w:val="565050477"/>
            <w:docPartObj>
              <w:docPartGallery w:val="Page Numbers (Top of Page)"/>
              <w:docPartUnique/>
            </w:docPartObj>
          </w:sdtPr>
          <w:sdtContent>
            <w:r w:rsidRPr="003E249D">
              <w:rPr>
                <w:sz w:val="20"/>
                <w:szCs w:val="20"/>
              </w:rPr>
              <w:t xml:space="preserve">Page </w:t>
            </w:r>
            <w:r w:rsidR="005A039A" w:rsidRPr="003E249D">
              <w:rPr>
                <w:sz w:val="20"/>
                <w:szCs w:val="20"/>
              </w:rPr>
              <w:fldChar w:fldCharType="begin"/>
            </w:r>
            <w:r w:rsidRPr="003E249D">
              <w:rPr>
                <w:sz w:val="20"/>
                <w:szCs w:val="20"/>
              </w:rPr>
              <w:instrText xml:space="preserve"> PAGE </w:instrText>
            </w:r>
            <w:r w:rsidR="005A039A" w:rsidRPr="003E249D">
              <w:rPr>
                <w:sz w:val="20"/>
                <w:szCs w:val="20"/>
              </w:rPr>
              <w:fldChar w:fldCharType="separate"/>
            </w:r>
            <w:r w:rsidR="003E27A4">
              <w:rPr>
                <w:noProof/>
                <w:sz w:val="20"/>
                <w:szCs w:val="20"/>
              </w:rPr>
              <w:t>1</w:t>
            </w:r>
            <w:r w:rsidR="005A039A" w:rsidRPr="003E249D">
              <w:rPr>
                <w:sz w:val="20"/>
                <w:szCs w:val="20"/>
              </w:rPr>
              <w:fldChar w:fldCharType="end"/>
            </w:r>
            <w:r w:rsidRPr="003E249D">
              <w:rPr>
                <w:sz w:val="20"/>
                <w:szCs w:val="20"/>
              </w:rPr>
              <w:t xml:space="preserve"> of </w:t>
            </w:r>
            <w:r w:rsidR="005A039A" w:rsidRPr="003E249D">
              <w:rPr>
                <w:sz w:val="20"/>
                <w:szCs w:val="20"/>
              </w:rPr>
              <w:fldChar w:fldCharType="begin"/>
            </w:r>
            <w:r w:rsidRPr="003E249D">
              <w:rPr>
                <w:sz w:val="20"/>
                <w:szCs w:val="20"/>
              </w:rPr>
              <w:instrText xml:space="preserve"> NUMPAGES  </w:instrText>
            </w:r>
            <w:r w:rsidR="005A039A" w:rsidRPr="003E249D">
              <w:rPr>
                <w:sz w:val="20"/>
                <w:szCs w:val="20"/>
              </w:rPr>
              <w:fldChar w:fldCharType="separate"/>
            </w:r>
            <w:r w:rsidR="003E27A4">
              <w:rPr>
                <w:noProof/>
                <w:sz w:val="20"/>
                <w:szCs w:val="20"/>
              </w:rPr>
              <w:t>1</w:t>
            </w:r>
            <w:r w:rsidR="005A039A" w:rsidRPr="003E249D">
              <w:rPr>
                <w:sz w:val="20"/>
                <w:szCs w:val="20"/>
              </w:rPr>
              <w:fldChar w:fldCharType="end"/>
            </w:r>
            <w:r w:rsidRPr="003E249D">
              <w:rPr>
                <w:sz w:val="20"/>
                <w:szCs w:val="20"/>
              </w:rPr>
              <w:tab/>
              <w:t>12-8-09</w:t>
            </w:r>
          </w:sdtContent>
        </w:sdt>
      </w:sdtContent>
    </w:sdt>
  </w:p>
  <w:p w:rsidR="00D70E63" w:rsidRPr="003E249D" w:rsidRDefault="003E249D">
    <w:pPr>
      <w:pStyle w:val="Footer"/>
      <w:rPr>
        <w:sz w:val="20"/>
        <w:szCs w:val="20"/>
      </w:rPr>
    </w:pPr>
    <w:r w:rsidRPr="003E249D">
      <w:rPr>
        <w:sz w:val="20"/>
        <w:szCs w:val="20"/>
      </w:rPr>
      <w:t>Diffusion example by Eli Ateljevich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830" w:rsidRDefault="00332830" w:rsidP="00D70E63">
      <w:r>
        <w:separator/>
      </w:r>
    </w:p>
  </w:footnote>
  <w:footnote w:type="continuationSeparator" w:id="0">
    <w:p w:rsidR="00332830" w:rsidRDefault="00332830" w:rsidP="00D70E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4EAE"/>
    <w:multiLevelType w:val="hybridMultilevel"/>
    <w:tmpl w:val="CC1C0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1"/>
    <w:footnote w:id="0"/>
  </w:footnotePr>
  <w:endnotePr>
    <w:endnote w:id="-1"/>
    <w:endnote w:id="0"/>
  </w:endnotePr>
  <w:compat/>
  <w:rsids>
    <w:rsidRoot w:val="00D70E63"/>
    <w:rsid w:val="001B5B4B"/>
    <w:rsid w:val="00332830"/>
    <w:rsid w:val="003E249D"/>
    <w:rsid w:val="003E27A4"/>
    <w:rsid w:val="004B0A53"/>
    <w:rsid w:val="005A039A"/>
    <w:rsid w:val="00771A0B"/>
    <w:rsid w:val="00A07562"/>
    <w:rsid w:val="00D70E63"/>
    <w:rsid w:val="00F960B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A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70E63"/>
    <w:pPr>
      <w:tabs>
        <w:tab w:val="center" w:pos="4680"/>
        <w:tab w:val="right" w:pos="9360"/>
      </w:tabs>
    </w:pPr>
  </w:style>
  <w:style w:type="character" w:customStyle="1" w:styleId="HeaderChar">
    <w:name w:val="Header Char"/>
    <w:basedOn w:val="DefaultParagraphFont"/>
    <w:link w:val="Header"/>
    <w:uiPriority w:val="99"/>
    <w:semiHidden/>
    <w:rsid w:val="00D70E63"/>
  </w:style>
  <w:style w:type="paragraph" w:styleId="Footer">
    <w:name w:val="footer"/>
    <w:basedOn w:val="Normal"/>
    <w:link w:val="FooterChar"/>
    <w:uiPriority w:val="99"/>
    <w:unhideWhenUsed/>
    <w:rsid w:val="00D70E63"/>
    <w:pPr>
      <w:tabs>
        <w:tab w:val="center" w:pos="4680"/>
        <w:tab w:val="right" w:pos="9360"/>
      </w:tabs>
    </w:pPr>
  </w:style>
  <w:style w:type="character" w:customStyle="1" w:styleId="FooterChar">
    <w:name w:val="Footer Char"/>
    <w:basedOn w:val="DefaultParagraphFont"/>
    <w:link w:val="Footer"/>
    <w:uiPriority w:val="99"/>
    <w:rsid w:val="00D70E63"/>
  </w:style>
  <w:style w:type="paragraph" w:styleId="BalloonText">
    <w:name w:val="Balloon Text"/>
    <w:basedOn w:val="Normal"/>
    <w:link w:val="BalloonTextChar"/>
    <w:uiPriority w:val="99"/>
    <w:semiHidden/>
    <w:unhideWhenUsed/>
    <w:rsid w:val="00D70E63"/>
    <w:rPr>
      <w:rFonts w:ascii="Tahoma" w:hAnsi="Tahoma" w:cs="Tahoma"/>
      <w:sz w:val="16"/>
      <w:szCs w:val="16"/>
    </w:rPr>
  </w:style>
  <w:style w:type="character" w:customStyle="1" w:styleId="BalloonTextChar">
    <w:name w:val="Balloon Text Char"/>
    <w:basedOn w:val="DefaultParagraphFont"/>
    <w:link w:val="BalloonText"/>
    <w:uiPriority w:val="99"/>
    <w:semiHidden/>
    <w:rsid w:val="00D70E63"/>
    <w:rPr>
      <w:rFonts w:ascii="Tahoma" w:hAnsi="Tahoma" w:cs="Tahoma"/>
      <w:sz w:val="16"/>
      <w:szCs w:val="16"/>
    </w:rPr>
  </w:style>
  <w:style w:type="paragraph" w:styleId="ListParagraph">
    <w:name w:val="List Paragraph"/>
    <w:basedOn w:val="Normal"/>
    <w:uiPriority w:val="34"/>
    <w:qFormat/>
    <w:rsid w:val="003E249D"/>
    <w:pPr>
      <w:ind w:left="720"/>
      <w:contextualSpacing/>
    </w:pPr>
  </w:style>
</w:styles>
</file>

<file path=word/webSettings.xml><?xml version="1.0" encoding="utf-8"?>
<w:webSettings xmlns:r="http://schemas.openxmlformats.org/officeDocument/2006/relationships" xmlns:w="http://schemas.openxmlformats.org/wordprocessingml/2006/main">
  <w:divs>
    <w:div w:id="894506005">
      <w:bodyDiv w:val="1"/>
      <w:marLeft w:val="0"/>
      <w:marRight w:val="0"/>
      <w:marTop w:val="0"/>
      <w:marBottom w:val="0"/>
      <w:divBdr>
        <w:top w:val="none" w:sz="0" w:space="0" w:color="auto"/>
        <w:left w:val="none" w:sz="0" w:space="0" w:color="auto"/>
        <w:bottom w:val="none" w:sz="0" w:space="0" w:color="auto"/>
        <w:right w:val="none" w:sz="0" w:space="0" w:color="auto"/>
      </w:divBdr>
      <w:divsChild>
        <w:div w:id="1259604881">
          <w:marLeft w:val="0"/>
          <w:marRight w:val="0"/>
          <w:marTop w:val="0"/>
          <w:marBottom w:val="0"/>
          <w:divBdr>
            <w:top w:val="none" w:sz="0" w:space="0" w:color="auto"/>
            <w:left w:val="none" w:sz="0" w:space="0" w:color="auto"/>
            <w:bottom w:val="none" w:sz="0" w:space="0" w:color="auto"/>
            <w:right w:val="none" w:sz="0" w:space="0" w:color="auto"/>
          </w:divBdr>
          <w:divsChild>
            <w:div w:id="1605304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9875779">
                  <w:marLeft w:val="0"/>
                  <w:marRight w:val="0"/>
                  <w:marTop w:val="0"/>
                  <w:marBottom w:val="0"/>
                  <w:divBdr>
                    <w:top w:val="none" w:sz="0" w:space="0" w:color="auto"/>
                    <w:left w:val="none" w:sz="0" w:space="0" w:color="auto"/>
                    <w:bottom w:val="none" w:sz="0" w:space="0" w:color="auto"/>
                    <w:right w:val="none" w:sz="0" w:space="0" w:color="auto"/>
                  </w:divBdr>
                  <w:divsChild>
                    <w:div w:id="2030518608">
                      <w:marLeft w:val="0"/>
                      <w:marRight w:val="0"/>
                      <w:marTop w:val="0"/>
                      <w:marBottom w:val="0"/>
                      <w:divBdr>
                        <w:top w:val="none" w:sz="0" w:space="0" w:color="auto"/>
                        <w:left w:val="none" w:sz="0" w:space="0" w:color="auto"/>
                        <w:bottom w:val="none" w:sz="0" w:space="0" w:color="auto"/>
                        <w:right w:val="none" w:sz="0" w:space="0" w:color="auto"/>
                      </w:divBdr>
                      <w:divsChild>
                        <w:div w:id="2115317906">
                          <w:marLeft w:val="0"/>
                          <w:marRight w:val="0"/>
                          <w:marTop w:val="0"/>
                          <w:marBottom w:val="0"/>
                          <w:divBdr>
                            <w:top w:val="none" w:sz="0" w:space="0" w:color="auto"/>
                            <w:left w:val="none" w:sz="0" w:space="0" w:color="auto"/>
                            <w:bottom w:val="none" w:sz="0" w:space="0" w:color="auto"/>
                            <w:right w:val="none" w:sz="0" w:space="0" w:color="auto"/>
                          </w:divBdr>
                          <w:divsChild>
                            <w:div w:id="691537560">
                              <w:marLeft w:val="0"/>
                              <w:marRight w:val="0"/>
                              <w:marTop w:val="0"/>
                              <w:marBottom w:val="0"/>
                              <w:divBdr>
                                <w:top w:val="none" w:sz="0" w:space="0" w:color="auto"/>
                                <w:left w:val="none" w:sz="0" w:space="0" w:color="auto"/>
                                <w:bottom w:val="none" w:sz="0" w:space="0" w:color="auto"/>
                                <w:right w:val="none" w:sz="0" w:space="0" w:color="auto"/>
                              </w:divBdr>
                              <w:divsChild>
                                <w:div w:id="385370794">
                                  <w:marLeft w:val="0"/>
                                  <w:marRight w:val="0"/>
                                  <w:marTop w:val="0"/>
                                  <w:marBottom w:val="0"/>
                                  <w:divBdr>
                                    <w:top w:val="none" w:sz="0" w:space="0" w:color="auto"/>
                                    <w:left w:val="none" w:sz="0" w:space="0" w:color="auto"/>
                                    <w:bottom w:val="none" w:sz="0" w:space="0" w:color="auto"/>
                                    <w:right w:val="none" w:sz="0" w:space="0" w:color="auto"/>
                                  </w:divBdr>
                                </w:div>
                                <w:div w:id="216672203">
                                  <w:marLeft w:val="0"/>
                                  <w:marRight w:val="0"/>
                                  <w:marTop w:val="0"/>
                                  <w:marBottom w:val="0"/>
                                  <w:divBdr>
                                    <w:top w:val="none" w:sz="0" w:space="0" w:color="auto"/>
                                    <w:left w:val="none" w:sz="0" w:space="0" w:color="auto"/>
                                    <w:bottom w:val="none" w:sz="0" w:space="0" w:color="auto"/>
                                    <w:right w:val="none" w:sz="0" w:space="0" w:color="auto"/>
                                  </w:divBdr>
                                </w:div>
                                <w:div w:id="933631868">
                                  <w:marLeft w:val="0"/>
                                  <w:marRight w:val="0"/>
                                  <w:marTop w:val="0"/>
                                  <w:marBottom w:val="0"/>
                                  <w:divBdr>
                                    <w:top w:val="none" w:sz="0" w:space="0" w:color="auto"/>
                                    <w:left w:val="none" w:sz="0" w:space="0" w:color="auto"/>
                                    <w:bottom w:val="none" w:sz="0" w:space="0" w:color="auto"/>
                                    <w:right w:val="none" w:sz="0" w:space="0" w:color="auto"/>
                                  </w:divBdr>
                                </w:div>
                                <w:div w:id="2144688023">
                                  <w:marLeft w:val="0"/>
                                  <w:marRight w:val="0"/>
                                  <w:marTop w:val="0"/>
                                  <w:marBottom w:val="0"/>
                                  <w:divBdr>
                                    <w:top w:val="none" w:sz="0" w:space="0" w:color="auto"/>
                                    <w:left w:val="none" w:sz="0" w:space="0" w:color="auto"/>
                                    <w:bottom w:val="none" w:sz="0" w:space="0" w:color="auto"/>
                                    <w:right w:val="none" w:sz="0" w:space="0" w:color="auto"/>
                                  </w:divBdr>
                                </w:div>
                                <w:div w:id="1574852413">
                                  <w:marLeft w:val="0"/>
                                  <w:marRight w:val="0"/>
                                  <w:marTop w:val="0"/>
                                  <w:marBottom w:val="0"/>
                                  <w:divBdr>
                                    <w:top w:val="none" w:sz="0" w:space="0" w:color="auto"/>
                                    <w:left w:val="none" w:sz="0" w:space="0" w:color="auto"/>
                                    <w:bottom w:val="none" w:sz="0" w:space="0" w:color="auto"/>
                                    <w:right w:val="none" w:sz="0" w:space="0" w:color="auto"/>
                                  </w:divBdr>
                                </w:div>
                                <w:div w:id="1703482830">
                                  <w:marLeft w:val="0"/>
                                  <w:marRight w:val="0"/>
                                  <w:marTop w:val="0"/>
                                  <w:marBottom w:val="0"/>
                                  <w:divBdr>
                                    <w:top w:val="none" w:sz="0" w:space="0" w:color="auto"/>
                                    <w:left w:val="none" w:sz="0" w:space="0" w:color="auto"/>
                                    <w:bottom w:val="none" w:sz="0" w:space="0" w:color="auto"/>
                                    <w:right w:val="none" w:sz="0" w:space="0" w:color="auto"/>
                                  </w:divBdr>
                                </w:div>
                                <w:div w:id="2105415576">
                                  <w:marLeft w:val="0"/>
                                  <w:marRight w:val="0"/>
                                  <w:marTop w:val="0"/>
                                  <w:marBottom w:val="0"/>
                                  <w:divBdr>
                                    <w:top w:val="none" w:sz="0" w:space="0" w:color="auto"/>
                                    <w:left w:val="none" w:sz="0" w:space="0" w:color="auto"/>
                                    <w:bottom w:val="none" w:sz="0" w:space="0" w:color="auto"/>
                                    <w:right w:val="none" w:sz="0" w:space="0" w:color="auto"/>
                                  </w:divBdr>
                                </w:div>
                                <w:div w:id="698706073">
                                  <w:marLeft w:val="0"/>
                                  <w:marRight w:val="0"/>
                                  <w:marTop w:val="0"/>
                                  <w:marBottom w:val="0"/>
                                  <w:divBdr>
                                    <w:top w:val="none" w:sz="0" w:space="0" w:color="auto"/>
                                    <w:left w:val="none" w:sz="0" w:space="0" w:color="auto"/>
                                    <w:bottom w:val="none" w:sz="0" w:space="0" w:color="auto"/>
                                    <w:right w:val="none" w:sz="0" w:space="0" w:color="auto"/>
                                  </w:divBdr>
                                </w:div>
                                <w:div w:id="1620795956">
                                  <w:marLeft w:val="0"/>
                                  <w:marRight w:val="0"/>
                                  <w:marTop w:val="0"/>
                                  <w:marBottom w:val="0"/>
                                  <w:divBdr>
                                    <w:top w:val="none" w:sz="0" w:space="0" w:color="auto"/>
                                    <w:left w:val="none" w:sz="0" w:space="0" w:color="auto"/>
                                    <w:bottom w:val="none" w:sz="0" w:space="0" w:color="auto"/>
                                    <w:right w:val="none" w:sz="0" w:space="0" w:color="auto"/>
                                  </w:divBdr>
                                </w:div>
                                <w:div w:id="160199438">
                                  <w:marLeft w:val="0"/>
                                  <w:marRight w:val="0"/>
                                  <w:marTop w:val="0"/>
                                  <w:marBottom w:val="0"/>
                                  <w:divBdr>
                                    <w:top w:val="none" w:sz="0" w:space="0" w:color="auto"/>
                                    <w:left w:val="none" w:sz="0" w:space="0" w:color="auto"/>
                                    <w:bottom w:val="none" w:sz="0" w:space="0" w:color="auto"/>
                                    <w:right w:val="none" w:sz="0" w:space="0" w:color="auto"/>
                                  </w:divBdr>
                                </w:div>
                                <w:div w:id="114101866">
                                  <w:marLeft w:val="0"/>
                                  <w:marRight w:val="0"/>
                                  <w:marTop w:val="0"/>
                                  <w:marBottom w:val="0"/>
                                  <w:divBdr>
                                    <w:top w:val="none" w:sz="0" w:space="0" w:color="auto"/>
                                    <w:left w:val="none" w:sz="0" w:space="0" w:color="auto"/>
                                    <w:bottom w:val="none" w:sz="0" w:space="0" w:color="auto"/>
                                    <w:right w:val="none" w:sz="0" w:space="0" w:color="auto"/>
                                  </w:divBdr>
                                </w:div>
                                <w:div w:id="3031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936566">
      <w:bodyDiv w:val="1"/>
      <w:marLeft w:val="0"/>
      <w:marRight w:val="0"/>
      <w:marTop w:val="0"/>
      <w:marBottom w:val="0"/>
      <w:divBdr>
        <w:top w:val="none" w:sz="0" w:space="0" w:color="auto"/>
        <w:left w:val="none" w:sz="0" w:space="0" w:color="auto"/>
        <w:bottom w:val="none" w:sz="0" w:space="0" w:color="auto"/>
        <w:right w:val="none" w:sz="0" w:space="0" w:color="auto"/>
      </w:divBdr>
      <w:divsChild>
        <w:div w:id="1784879511">
          <w:marLeft w:val="0"/>
          <w:marRight w:val="0"/>
          <w:marTop w:val="0"/>
          <w:marBottom w:val="0"/>
          <w:divBdr>
            <w:top w:val="none" w:sz="0" w:space="0" w:color="auto"/>
            <w:left w:val="none" w:sz="0" w:space="0" w:color="auto"/>
            <w:bottom w:val="none" w:sz="0" w:space="0" w:color="auto"/>
            <w:right w:val="none" w:sz="0" w:space="0" w:color="auto"/>
          </w:divBdr>
          <w:divsChild>
            <w:div w:id="2074347096">
              <w:marLeft w:val="0"/>
              <w:marRight w:val="0"/>
              <w:marTop w:val="0"/>
              <w:marBottom w:val="0"/>
              <w:divBdr>
                <w:top w:val="none" w:sz="0" w:space="0" w:color="auto"/>
                <w:left w:val="none" w:sz="0" w:space="0" w:color="auto"/>
                <w:bottom w:val="none" w:sz="0" w:space="0" w:color="auto"/>
                <w:right w:val="none" w:sz="0" w:space="0" w:color="auto"/>
              </w:divBdr>
            </w:div>
            <w:div w:id="1485706526">
              <w:marLeft w:val="0"/>
              <w:marRight w:val="0"/>
              <w:marTop w:val="0"/>
              <w:marBottom w:val="0"/>
              <w:divBdr>
                <w:top w:val="none" w:sz="0" w:space="0" w:color="auto"/>
                <w:left w:val="none" w:sz="0" w:space="0" w:color="auto"/>
                <w:bottom w:val="none" w:sz="0" w:space="0" w:color="auto"/>
                <w:right w:val="none" w:sz="0" w:space="0" w:color="auto"/>
              </w:divBdr>
            </w:div>
            <w:div w:id="814491071">
              <w:marLeft w:val="0"/>
              <w:marRight w:val="0"/>
              <w:marTop w:val="0"/>
              <w:marBottom w:val="0"/>
              <w:divBdr>
                <w:top w:val="none" w:sz="0" w:space="0" w:color="auto"/>
                <w:left w:val="none" w:sz="0" w:space="0" w:color="auto"/>
                <w:bottom w:val="none" w:sz="0" w:space="0" w:color="auto"/>
                <w:right w:val="none" w:sz="0" w:space="0" w:color="auto"/>
              </w:divBdr>
            </w:div>
            <w:div w:id="893540934">
              <w:marLeft w:val="0"/>
              <w:marRight w:val="0"/>
              <w:marTop w:val="0"/>
              <w:marBottom w:val="0"/>
              <w:divBdr>
                <w:top w:val="none" w:sz="0" w:space="0" w:color="auto"/>
                <w:left w:val="none" w:sz="0" w:space="0" w:color="auto"/>
                <w:bottom w:val="none" w:sz="0" w:space="0" w:color="auto"/>
                <w:right w:val="none" w:sz="0" w:space="0" w:color="auto"/>
              </w:divBdr>
            </w:div>
            <w:div w:id="11078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kkao</cp:lastModifiedBy>
  <cp:revision>3</cp:revision>
  <dcterms:created xsi:type="dcterms:W3CDTF">2009-12-09T00:07:00Z</dcterms:created>
  <dcterms:modified xsi:type="dcterms:W3CDTF">2009-12-09T00:08:00Z</dcterms:modified>
</cp:coreProperties>
</file>