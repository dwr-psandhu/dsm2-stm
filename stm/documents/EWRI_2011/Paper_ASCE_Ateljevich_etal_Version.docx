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AE1215" w:rsidP="00474D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Software A</w:t>
      </w:r>
      <w:r w:rsidR="00620DEB">
        <w:rPr>
          <w:rFonts w:ascii="Times New Roman" w:hAnsi="Times New Roman" w:cs="Times New Roman"/>
          <w:b/>
          <w:sz w:val="24"/>
          <w:szCs w:val="24"/>
        </w:rPr>
        <w:t>ssurance</w:t>
      </w:r>
      <w:r>
        <w:rPr>
          <w:rFonts w:ascii="Times New Roman" w:hAnsi="Times New Roman" w:cs="Times New Roman"/>
          <w:b/>
          <w:sz w:val="24"/>
          <w:szCs w:val="24"/>
        </w:rPr>
        <w:t xml:space="preserve"> and Algorithm Testing to</w:t>
      </w:r>
      <w:r w:rsidR="00C912FA" w:rsidRPr="00C912FA">
        <w:rPr>
          <w:rFonts w:ascii="Times New Roman" w:hAnsi="Times New Roman" w:cs="Times New Roman"/>
          <w:b/>
          <w:sz w:val="24"/>
          <w:szCs w:val="24"/>
        </w:rPr>
        <w:t xml:space="preserve"> </w:t>
      </w:r>
      <w:r w:rsidR="00C912FA">
        <w:rPr>
          <w:rFonts w:ascii="Times New Roman" w:hAnsi="Times New Roman" w:cs="Times New Roman"/>
          <w:b/>
          <w:sz w:val="24"/>
          <w:szCs w:val="24"/>
        </w:rPr>
        <w:t>V</w:t>
      </w:r>
      <w:r w:rsidR="00C912FA" w:rsidRPr="00C912FA">
        <w:rPr>
          <w:rFonts w:ascii="Times New Roman" w:hAnsi="Times New Roman" w:cs="Times New Roman"/>
          <w:b/>
          <w:sz w:val="24"/>
          <w:szCs w:val="24"/>
        </w:rPr>
        <w:t xml:space="preserve">erify a </w:t>
      </w:r>
      <w:r w:rsidR="00C912FA">
        <w:rPr>
          <w:rFonts w:ascii="Times New Roman" w:hAnsi="Times New Roman" w:cs="Times New Roman"/>
          <w:b/>
          <w:sz w:val="24"/>
          <w:szCs w:val="24"/>
        </w:rPr>
        <w:t>O</w:t>
      </w:r>
      <w:r w:rsidR="00C912FA" w:rsidRPr="00C912FA">
        <w:rPr>
          <w:rFonts w:ascii="Times New Roman" w:hAnsi="Times New Roman" w:cs="Times New Roman"/>
          <w:b/>
          <w:sz w:val="24"/>
          <w:szCs w:val="24"/>
        </w:rPr>
        <w:t xml:space="preserve">ne-dimensional </w:t>
      </w:r>
      <w:r w:rsidR="00C912FA">
        <w:rPr>
          <w:rFonts w:ascii="Times New Roman" w:hAnsi="Times New Roman" w:cs="Times New Roman"/>
          <w:b/>
          <w:sz w:val="24"/>
          <w:szCs w:val="24"/>
        </w:rPr>
        <w:t>T</w:t>
      </w:r>
      <w:r w:rsidR="00C912FA" w:rsidRPr="00C912FA">
        <w:rPr>
          <w:rFonts w:ascii="Times New Roman" w:hAnsi="Times New Roman" w:cs="Times New Roman"/>
          <w:b/>
          <w:sz w:val="24"/>
          <w:szCs w:val="24"/>
        </w:rPr>
        <w:t xml:space="preserve">ransport </w:t>
      </w:r>
      <w:r w:rsidR="00C912FA">
        <w:rPr>
          <w:rFonts w:ascii="Times New Roman" w:hAnsi="Times New Roman" w:cs="Times New Roman"/>
          <w:b/>
          <w:sz w:val="24"/>
          <w:szCs w:val="24"/>
        </w:rPr>
        <w:t>M</w:t>
      </w:r>
      <w:r w:rsidR="00C912FA"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Delta</w:t>
      </w:r>
      <w:r w:rsidR="005E21C2">
        <w:rPr>
          <w:rFonts w:ascii="Times New Roman" w:hAnsi="Times New Roman" w:cs="Times New Roman"/>
          <w:sz w:val="24"/>
          <w:szCs w:val="24"/>
        </w:rPr>
        <w:t xml:space="preserve"> </w:t>
      </w:r>
      <w:r>
        <w:rPr>
          <w:rFonts w:ascii="Times New Roman" w:hAnsi="Times New Roman" w:cs="Times New Roman"/>
          <w:sz w:val="24"/>
          <w:szCs w:val="24"/>
        </w:rPr>
        <w:t xml:space="preserve">Modeling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Civil and Environmental Engineering, University of California, Davis, 2001 Ghausi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 xml:space="preserve">f a transport model. The </w:t>
      </w:r>
      <w:r w:rsidR="005E0EB4">
        <w:rPr>
          <w:rFonts w:ascii="Times New Roman" w:hAnsi="Times New Roman" w:cs="Times New Roman"/>
          <w:sz w:val="24"/>
          <w:szCs w:val="24"/>
        </w:rPr>
        <w:t>framework</w:t>
      </w:r>
      <w:r w:rsidR="00F57C64" w:rsidRPr="00C912FA">
        <w:rPr>
          <w:rFonts w:ascii="Times New Roman" w:hAnsi="Times New Roman" w:cs="Times New Roman"/>
          <w:sz w:val="24"/>
          <w:szCs w:val="24"/>
        </w:rPr>
        <w:t xml:space="preserve"> </w:t>
      </w:r>
      <w:r w:rsidR="00AE1215">
        <w:rPr>
          <w:rFonts w:ascii="Times New Roman" w:hAnsi="Times New Roman" w:cs="Times New Roman"/>
          <w:sz w:val="24"/>
          <w:szCs w:val="24"/>
        </w:rPr>
        <w:t>is</w:t>
      </w:r>
      <w:r w:rsidR="00F57C64" w:rsidRPr="00C912FA">
        <w:rPr>
          <w:rFonts w:ascii="Times New Roman" w:hAnsi="Times New Roman" w:cs="Times New Roman"/>
          <w:sz w:val="24"/>
          <w:szCs w:val="24"/>
        </w:rPr>
        <w:t xml:space="preserve"> crafted according to pr</w:t>
      </w:r>
      <w:r w:rsidR="00EE0D5D">
        <w:rPr>
          <w:rFonts w:ascii="Times New Roman" w:hAnsi="Times New Roman" w:cs="Times New Roman"/>
          <w:sz w:val="24"/>
          <w:szCs w:val="24"/>
        </w:rPr>
        <w:t>inciples from both the software</w:t>
      </w:r>
      <w:r w:rsidR="00AE1215">
        <w:rPr>
          <w:rFonts w:ascii="Times New Roman" w:hAnsi="Times New Roman" w:cs="Times New Roman"/>
          <w:sz w:val="24"/>
          <w:szCs w:val="24"/>
        </w:rPr>
        <w:t xml:space="preserve"> </w:t>
      </w:r>
      <w:r w:rsidR="00EE0D5D">
        <w:rPr>
          <w:rFonts w:ascii="Times New Roman" w:hAnsi="Times New Roman" w:cs="Times New Roman"/>
          <w:sz w:val="24"/>
          <w:szCs w:val="24"/>
        </w:rPr>
        <w:t xml:space="preserve">testing (sometimes known as Software Quality Engineering or SQE) </w:t>
      </w:r>
      <w:r w:rsidR="00F57C64" w:rsidRPr="00C912FA">
        <w:rPr>
          <w:rFonts w:ascii="Times New Roman" w:hAnsi="Times New Roman" w:cs="Times New Roman"/>
          <w:sz w:val="24"/>
          <w:szCs w:val="24"/>
        </w:rPr>
        <w:t xml:space="preserve">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 xml:space="preserve">e describe the components and implementation of the </w:t>
      </w:r>
      <w:r w:rsidR="0075602B">
        <w:rPr>
          <w:rFonts w:ascii="Times New Roman" w:hAnsi="Times New Roman" w:cs="Times New Roman"/>
          <w:sz w:val="24"/>
          <w:szCs w:val="24"/>
        </w:rPr>
        <w:t xml:space="preserve">test </w:t>
      </w:r>
      <w:r w:rsidR="00F57C64" w:rsidRPr="00C912FA">
        <w:rPr>
          <w:rFonts w:ascii="Times New Roman" w:hAnsi="Times New Roman" w:cs="Times New Roman"/>
          <w:sz w:val="24"/>
          <w:szCs w:val="24"/>
        </w:rPr>
        <w:t xml:space="preserve">suite, </w:t>
      </w:r>
      <w:r w:rsidR="0075602B">
        <w:rPr>
          <w:rFonts w:ascii="Times New Roman" w:hAnsi="Times New Roman" w:cs="Times New Roman"/>
          <w:sz w:val="24"/>
          <w:szCs w:val="24"/>
        </w:rPr>
        <w:t>which includes unit tests, regression tests and algorithm tests of convergence and accuracy. Our tests are applied to a transport model including advection, diffusion and source (reaction) components (ADR). We make use of analytical solutions obtained from the literature and from the Method of Manufactured Solutions. We discuss the</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layered</w:t>
      </w:r>
      <w:r w:rsidR="00F57C64" w:rsidRPr="00C912FA">
        <w:rPr>
          <w:rFonts w:ascii="Times New Roman" w:hAnsi="Times New Roman" w:cs="Times New Roman"/>
          <w:sz w:val="24"/>
          <w:szCs w:val="24"/>
        </w:rPr>
        <w:t xml:space="preserve"> </w:t>
      </w:r>
      <w:r w:rsidR="0075602B">
        <w:rPr>
          <w:rFonts w:ascii="Times New Roman" w:hAnsi="Times New Roman" w:cs="Times New Roman"/>
          <w:sz w:val="24"/>
          <w:szCs w:val="24"/>
        </w:rPr>
        <w:t>complexity of our algorithm tests, and</w:t>
      </w:r>
      <w:r w:rsidR="00F57C64" w:rsidRPr="00C912FA">
        <w:rPr>
          <w:rFonts w:ascii="Times New Roman" w:hAnsi="Times New Roman" w:cs="Times New Roman"/>
          <w:sz w:val="24"/>
          <w:szCs w:val="24"/>
        </w:rPr>
        <w:t xml:space="preserve"> the </w:t>
      </w:r>
      <w:r w:rsidR="0075602B">
        <w:rPr>
          <w:rFonts w:ascii="Times New Roman" w:hAnsi="Times New Roman" w:cs="Times New Roman"/>
          <w:sz w:val="24"/>
          <w:szCs w:val="24"/>
        </w:rPr>
        <w:t xml:space="preserve">similarities and </w:t>
      </w:r>
      <w:r w:rsidR="00F57C64" w:rsidRPr="00C912FA">
        <w:rPr>
          <w:rFonts w:ascii="Times New Roman" w:hAnsi="Times New Roman" w:cs="Times New Roman"/>
          <w:sz w:val="24"/>
          <w:szCs w:val="24"/>
        </w:rPr>
        <w:t xml:space="preserve">tension between the silent, automatic </w:t>
      </w:r>
      <w:r w:rsidR="00EE0D5D">
        <w:rPr>
          <w:rFonts w:ascii="Times New Roman" w:hAnsi="Times New Roman" w:cs="Times New Roman"/>
          <w:sz w:val="24"/>
          <w:szCs w:val="24"/>
        </w:rPr>
        <w:t xml:space="preserve">perspective of software testing </w:t>
      </w:r>
      <w:r w:rsidR="00F57C64" w:rsidRPr="00C912FA">
        <w:rPr>
          <w:rFonts w:ascii="Times New Roman" w:hAnsi="Times New Roman" w:cs="Times New Roman"/>
          <w:sz w:val="24"/>
          <w:szCs w:val="24"/>
        </w:rPr>
        <w:t xml:space="preserve">and the verbose, graphical </w:t>
      </w:r>
      <w:r w:rsidR="00EE0D5D">
        <w:rPr>
          <w:rFonts w:ascii="Times New Roman" w:hAnsi="Times New Roman" w:cs="Times New Roman"/>
          <w:sz w:val="24"/>
          <w:szCs w:val="24"/>
        </w:rPr>
        <w:t>output</w:t>
      </w:r>
      <w:r w:rsidR="003811F6">
        <w:rPr>
          <w:rFonts w:ascii="Times New Roman" w:hAnsi="Times New Roman" w:cs="Times New Roman"/>
          <w:sz w:val="24"/>
          <w:szCs w:val="24"/>
        </w:rPr>
        <w:t xml:space="preserve"> required </w:t>
      </w:r>
      <w:r w:rsidR="00F57C64" w:rsidRPr="00C912FA">
        <w:rPr>
          <w:rFonts w:ascii="Times New Roman" w:hAnsi="Times New Roman" w:cs="Times New Roman"/>
          <w:sz w:val="24"/>
          <w:szCs w:val="24"/>
        </w:rPr>
        <w:t>for public reporting of numerical verification</w:t>
      </w:r>
      <w:r w:rsidR="00EE0D5D">
        <w:rPr>
          <w:rFonts w:ascii="Times New Roman" w:hAnsi="Times New Roman" w:cs="Times New Roman"/>
          <w:sz w:val="24"/>
          <w:szCs w:val="24"/>
        </w:rPr>
        <w:t xml:space="preserve"> and validation</w:t>
      </w:r>
      <w:r w:rsidR="00F57C64" w:rsidRPr="00C912FA">
        <w:rPr>
          <w:rFonts w:ascii="Times New Roman" w:hAnsi="Times New Roman" w:cs="Times New Roman"/>
          <w:sz w:val="24"/>
          <w:szCs w:val="24"/>
        </w:rPr>
        <w:t xml:space="preserve"> results.</w:t>
      </w:r>
      <w:r w:rsidR="00EE0D5D">
        <w:rPr>
          <w:rFonts w:ascii="Times New Roman" w:hAnsi="Times New Roman" w:cs="Times New Roman"/>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BD399F" w:rsidRPr="00C912FA" w:rsidRDefault="00BD399F" w:rsidP="00BD39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In this paper, we describe our approach and experiences developing a software verification framework for </w:t>
      </w:r>
      <w:r>
        <w:rPr>
          <w:rFonts w:ascii="Times New Roman" w:hAnsi="Times New Roman" w:cs="Times New Roman"/>
          <w:sz w:val="24"/>
          <w:szCs w:val="24"/>
        </w:rPr>
        <w:t>a one dimensional</w:t>
      </w:r>
      <w:r w:rsidRPr="00C912FA">
        <w:rPr>
          <w:rFonts w:ascii="Times New Roman" w:hAnsi="Times New Roman" w:cs="Times New Roman"/>
          <w:sz w:val="24"/>
          <w:szCs w:val="24"/>
        </w:rPr>
        <w:t xml:space="preserve"> transport model</w:t>
      </w:r>
      <w:r>
        <w:rPr>
          <w:rFonts w:ascii="Times New Roman" w:hAnsi="Times New Roman" w:cs="Times New Roman"/>
          <w:sz w:val="24"/>
          <w:szCs w:val="24"/>
        </w:rPr>
        <w:t xml:space="preserve"> of advection, diffusion and reactions or sources</w:t>
      </w:r>
      <w:r w:rsidRPr="00C912FA">
        <w:rPr>
          <w:rFonts w:ascii="Times New Roman" w:hAnsi="Times New Roman" w:cs="Times New Roman"/>
          <w:sz w:val="24"/>
          <w:szCs w:val="24"/>
        </w:rPr>
        <w:t xml:space="preserve">. We begin by describing the motivation and requirements for testing. </w:t>
      </w:r>
      <w:r>
        <w:rPr>
          <w:rFonts w:ascii="Times New Roman" w:hAnsi="Times New Roman" w:cs="Times New Roman"/>
          <w:sz w:val="24"/>
          <w:szCs w:val="24"/>
        </w:rPr>
        <w:t>Our acceptance</w:t>
      </w:r>
      <w:r w:rsidRPr="00C912FA">
        <w:rPr>
          <w:rFonts w:ascii="Times New Roman" w:hAnsi="Times New Roman" w:cs="Times New Roman"/>
          <w:sz w:val="24"/>
          <w:szCs w:val="24"/>
        </w:rPr>
        <w:t xml:space="preserve"> criteria are driven by the requirements for the model, but are crafted according to principles from both the software and numerical testing fields. We then describe the components and implementation of the suite, emphasizing the incremental nature of the tests, quantitative criteria for testing and the tension between the silent, automatic perspective of software testing and the verbose, graphical </w:t>
      </w:r>
      <w:r>
        <w:rPr>
          <w:rFonts w:ascii="Times New Roman" w:hAnsi="Times New Roman" w:cs="Times New Roman"/>
          <w:sz w:val="24"/>
          <w:szCs w:val="24"/>
        </w:rPr>
        <w:t>outputs</w:t>
      </w:r>
      <w:r w:rsidRPr="00C912FA">
        <w:rPr>
          <w:rFonts w:ascii="Times New Roman" w:hAnsi="Times New Roman" w:cs="Times New Roman"/>
          <w:sz w:val="24"/>
          <w:szCs w:val="24"/>
        </w:rPr>
        <w:t xml:space="preserve"> required for public reporting of numerical verification results.</w:t>
      </w:r>
      <w:r>
        <w:rPr>
          <w:rFonts w:ascii="Times New Roman" w:hAnsi="Times New Roman" w:cs="Times New Roman"/>
          <w:sz w:val="24"/>
          <w:szCs w:val="24"/>
        </w:rPr>
        <w:t xml:space="preserve"> </w:t>
      </w:r>
    </w:p>
    <w:p w:rsidR="00BD399F" w:rsidRDefault="00BD399F" w:rsidP="00474DDF">
      <w:pPr>
        <w:spacing w:after="0" w:line="240" w:lineRule="auto"/>
        <w:jc w:val="both"/>
        <w:rPr>
          <w:rFonts w:ascii="Times New Roman" w:hAnsi="Times New Roman" w:cs="Times New Roman"/>
          <w:sz w:val="24"/>
          <w:szCs w:val="24"/>
        </w:rPr>
      </w:pPr>
    </w:p>
    <w:p w:rsidR="00BD399F" w:rsidRDefault="00BD399F"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 of requirements and motivation of the testing.</w:t>
      </w:r>
    </w:p>
    <w:p w:rsidR="00BD399F" w:rsidRDefault="00BD399F" w:rsidP="00474DDF">
      <w:pPr>
        <w:spacing w:after="0" w:line="240" w:lineRule="auto"/>
        <w:jc w:val="both"/>
        <w:rPr>
          <w:rFonts w:ascii="Times New Roman" w:hAnsi="Times New Roman" w:cs="Times New Roman"/>
          <w:sz w:val="24"/>
          <w:szCs w:val="24"/>
        </w:rPr>
      </w:pPr>
    </w:p>
    <w:p w:rsidR="00A04BED"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 Recently, the authors commenced work on a flexible and more rigorously verified transport component for this suite. Our target problems include river and estuary advection, 1D approximations of common mixing </w:t>
      </w:r>
      <w:r w:rsidR="008C7D2E" w:rsidRPr="00C912FA">
        <w:rPr>
          <w:rFonts w:ascii="Times New Roman" w:hAnsi="Times New Roman" w:cs="Times New Roman"/>
          <w:sz w:val="24"/>
          <w:szCs w:val="24"/>
        </w:rPr>
        <w:lastRenderedPageBreak/>
        <w:t xml:space="preserve">mechanisms and source terms associated with sediment, radiation and </w:t>
      </w:r>
      <w:del w:id="0" w:author="eli" w:date="2011-01-04T09:17:00Z">
        <w:r w:rsidR="008C7D2E" w:rsidRPr="00C912FA" w:rsidDel="00FA46F7">
          <w:rPr>
            <w:rFonts w:ascii="Times New Roman" w:hAnsi="Times New Roman" w:cs="Times New Roman"/>
            <w:sz w:val="24"/>
            <w:szCs w:val="24"/>
          </w:rPr>
          <w:delText xml:space="preserve"> </w:delText>
        </w:r>
      </w:del>
      <w:r w:rsidR="008C7D2E" w:rsidRPr="00C912FA">
        <w:rPr>
          <w:rFonts w:ascii="Times New Roman" w:hAnsi="Times New Roman" w:cs="Times New Roman"/>
          <w:sz w:val="24"/>
          <w:szCs w:val="24"/>
        </w:rPr>
        <w:t>non-conservative water quality kinetics.</w:t>
      </w:r>
    </w:p>
    <w:p w:rsidR="00BD399F" w:rsidRDefault="00BD399F" w:rsidP="00BD399F">
      <w:pPr>
        <w:spacing w:after="0" w:line="240" w:lineRule="auto"/>
        <w:jc w:val="both"/>
        <w:rPr>
          <w:rFonts w:ascii="Times New Roman" w:hAnsi="Times New Roman" w:cs="Times New Roman"/>
          <w:sz w:val="24"/>
          <w:szCs w:val="24"/>
        </w:rPr>
      </w:pPr>
    </w:p>
    <w:p w:rsidR="00BD399F" w:rsidRDefault="00BD399F" w:rsidP="00BD399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C912FA">
        <w:rPr>
          <w:rFonts w:ascii="Times New Roman" w:hAnsi="Times New Roman" w:cs="Times New Roman"/>
          <w:sz w:val="24"/>
          <w:szCs w:val="24"/>
        </w:rPr>
        <w:t xml:space="preserve">he </w:t>
      </w:r>
      <w:r>
        <w:rPr>
          <w:rFonts w:ascii="Times New Roman" w:hAnsi="Times New Roman" w:cs="Times New Roman"/>
          <w:sz w:val="24"/>
          <w:szCs w:val="24"/>
        </w:rPr>
        <w:t xml:space="preserve">formulation of our problem, </w:t>
      </w:r>
      <w:r w:rsidRPr="00C912FA">
        <w:rPr>
          <w:rFonts w:ascii="Times New Roman" w:hAnsi="Times New Roman" w:cs="Times New Roman"/>
          <w:sz w:val="24"/>
          <w:szCs w:val="24"/>
        </w:rPr>
        <w:t xml:space="preserve">scaling of </w:t>
      </w:r>
      <w:r>
        <w:rPr>
          <w:rFonts w:ascii="Times New Roman" w:hAnsi="Times New Roman" w:cs="Times New Roman"/>
          <w:sz w:val="24"/>
          <w:szCs w:val="24"/>
        </w:rPr>
        <w:t>our target modeling applications and</w:t>
      </w:r>
      <w:r w:rsidRPr="00C912FA">
        <w:rPr>
          <w:rFonts w:ascii="Times New Roman" w:hAnsi="Times New Roman" w:cs="Times New Roman"/>
          <w:sz w:val="24"/>
          <w:szCs w:val="24"/>
        </w:rPr>
        <w:t xml:space="preserve"> choice of algorithm influence the components of our test suite. </w:t>
      </w:r>
      <w:r>
        <w:rPr>
          <w:rFonts w:ascii="Times New Roman" w:hAnsi="Times New Roman" w:cs="Times New Roman"/>
          <w:sz w:val="24"/>
          <w:szCs w:val="24"/>
        </w:rPr>
        <w:t>The model is based on the 1D transport equations in conservative form:</w:t>
      </w:r>
    </w:p>
    <w:p w:rsidR="00523EC6" w:rsidRDefault="00523EC6" w:rsidP="00474DDF">
      <w:pPr>
        <w:spacing w:after="0" w:line="240" w:lineRule="auto"/>
        <w:jc w:val="both"/>
        <w:rPr>
          <w:rFonts w:ascii="Times New Roman" w:hAnsi="Times New Roman" w:cs="Times New Roman"/>
          <w:sz w:val="24"/>
          <w:szCs w:val="24"/>
        </w:rPr>
      </w:pPr>
    </w:p>
    <w:p w:rsidR="00EB5966" w:rsidRPr="006519A1" w:rsidRDefault="00EB5966" w:rsidP="00EB5966">
      <w:pPr>
        <w:jc w:val="both"/>
        <w:rPr>
          <w:rFonts w:ascii="Times New Roman" w:hAnsi="Times New Roman" w:cs="Times New Roman"/>
          <w:b/>
          <w:sz w:val="24"/>
          <w:szCs w:val="24"/>
        </w:rPr>
      </w:pPr>
    </w:p>
    <w:p w:rsidR="00EB5966" w:rsidRPr="006519A1" w:rsidRDefault="00EB5966" w:rsidP="00EB5966">
      <w:pPr>
        <w:jc w:val="both"/>
        <w:rPr>
          <w:rFonts w:ascii="Times New Roman" w:hAnsi="Times New Roman" w:cs="Times New Roman"/>
          <w:b/>
          <w:sz w:val="24"/>
          <w:szCs w:val="24"/>
        </w:rPr>
      </w:pPr>
      <w:r w:rsidRPr="006519A1">
        <w:rPr>
          <w:rFonts w:ascii="Times New Roman" w:hAnsi="Times New Roman" w:cs="Times New Roman"/>
          <w:position w:val="-28"/>
          <w:sz w:val="24"/>
          <w:szCs w:val="24"/>
        </w:rPr>
        <w:object w:dxaOrig="9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5pt;height:33.15pt" o:ole="">
            <v:imagedata r:id="rId10" o:title=""/>
          </v:shape>
          <o:OLEObject Type="Embed" ProgID="Equation.3" ShapeID="_x0000_i1025" DrawAspect="Content" ObjectID="_1356262144" r:id="rId11"/>
        </w:object>
      </w:r>
    </w:p>
    <w:p w:rsidR="00EB5966" w:rsidRPr="006519A1" w:rsidRDefault="00DC53FA" w:rsidP="00EB5966">
      <w:pPr>
        <w:jc w:val="both"/>
        <w:rPr>
          <w:rFonts w:ascii="Times New Roman" w:hAnsi="Times New Roman" w:cs="Times New Roman"/>
          <w:b/>
          <w:sz w:val="24"/>
          <w:szCs w:val="24"/>
        </w:rPr>
      </w:pPr>
      <w:r>
        <w:rPr>
          <w:rFonts w:ascii="Times New Roman" w:hAnsi="Times New Roman" w:cs="Times New Roman"/>
          <w:b/>
          <w:noProof/>
          <w:sz w:val="24"/>
          <w:szCs w:val="24"/>
        </w:rPr>
        <w:pict>
          <v:group id="_x0000_s1033" style="position:absolute;left:0;text-align:left;margin-left:.8pt;margin-top:5.45pt;width:431.75pt;height:12.8pt;z-index:251660288" coordorigin="1456,3024" coordsize="8635,25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2083;top:2405;width:248;height:1501;rotation:270" adj=",10792"/>
            <v:shape id="_x0000_s1035" type="#_x0000_t87" style="position:absolute;left:4121;top:2234;width:248;height:1843;rotation:270" adj=",10792"/>
            <v:shape id="_x0000_s1036" type="#_x0000_t87" style="position:absolute;left:6720;top:2000;width:248;height:2295;rotation:270" adj=",10792"/>
            <v:shape id="_x0000_s1037" type="#_x0000_t87" style="position:absolute;left:9114;top:2294;width:248;height:1707;rotation:270" adj=",10792"/>
          </v:group>
        </w:pict>
      </w:r>
    </w:p>
    <w:p w:rsidR="00EB5966" w:rsidRPr="006519A1" w:rsidRDefault="00DC53FA" w:rsidP="00EB5966">
      <w:pPr>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41" type="#_x0000_t202" style="position:absolute;left:0;text-align:left;margin-left:355pt;margin-top:7.55pt;width:96.9pt;height:23.6pt;z-index:251664384" stroked="f">
            <v:textbox style="mso-next-textbox:#_x0000_s1041">
              <w:txbxContent>
                <w:p w:rsidR="00ED1487" w:rsidRDefault="00ED1487" w:rsidP="00EB5966">
                  <w:r>
                    <w:t>Source/Reaction</w:t>
                  </w:r>
                </w:p>
              </w:txbxContent>
            </v:textbox>
          </v:shape>
        </w:pict>
      </w:r>
      <w:r>
        <w:rPr>
          <w:rFonts w:ascii="Times New Roman" w:hAnsi="Times New Roman" w:cs="Times New Roman"/>
          <w:b/>
          <w:noProof/>
          <w:sz w:val="24"/>
          <w:szCs w:val="24"/>
        </w:rPr>
        <w:pict>
          <v:shape id="_x0000_s1038" type="#_x0000_t202" style="position:absolute;left:0;text-align:left;margin-left:11.7pt;margin-top:7.55pt;width:82.45pt;height:23.6pt;z-index:251661312" stroked="f">
            <v:textbox style="mso-next-textbox:#_x0000_s1038">
              <w:txbxContent>
                <w:p w:rsidR="00ED1487" w:rsidRDefault="00ED1487" w:rsidP="00EB5966">
                  <w:r>
                    <w:t>Evolution</w:t>
                  </w:r>
                </w:p>
              </w:txbxContent>
            </v:textbox>
          </v:shape>
        </w:pict>
      </w:r>
      <w:r>
        <w:rPr>
          <w:rFonts w:ascii="Times New Roman" w:hAnsi="Times New Roman" w:cs="Times New Roman"/>
          <w:b/>
          <w:noProof/>
          <w:sz w:val="24"/>
          <w:szCs w:val="24"/>
        </w:rPr>
        <w:pict>
          <v:shape id="_x0000_s1039" type="#_x0000_t202" style="position:absolute;left:0;text-align:left;margin-left:105.7pt;margin-top:7.55pt;width:91.05pt;height:23.6pt;z-index:251662336" stroked="f">
            <v:textbox style="mso-next-textbox:#_x0000_s1039">
              <w:txbxContent>
                <w:p w:rsidR="00ED1487" w:rsidRDefault="00ED1487" w:rsidP="00EB5966">
                  <w:r>
                    <w:t xml:space="preserve">Advection </w:t>
                  </w:r>
                </w:p>
              </w:txbxContent>
            </v:textbox>
          </v:shape>
        </w:pict>
      </w:r>
      <w:r>
        <w:rPr>
          <w:rFonts w:ascii="Times New Roman" w:hAnsi="Times New Roman" w:cs="Times New Roman"/>
          <w:b/>
          <w:noProof/>
          <w:sz w:val="24"/>
          <w:szCs w:val="24"/>
        </w:rPr>
        <w:pict>
          <v:shape id="_x0000_s1040" type="#_x0000_t202" style="position:absolute;left:0;text-align:left;margin-left:236.3pt;margin-top:7.55pt;width:96.8pt;height:23.6pt;z-index:251663360" stroked="f">
            <v:textbox style="mso-next-textbox:#_x0000_s1040">
              <w:txbxContent>
                <w:p w:rsidR="00ED1487" w:rsidRDefault="00ED1487" w:rsidP="00EB5966">
                  <w:r>
                    <w:t>Dispersion</w:t>
                  </w:r>
                </w:p>
                <w:p w:rsidR="00ED1487" w:rsidRDefault="00ED1487" w:rsidP="00EB5966">
                  <w:r>
                    <w:t xml:space="preserve"> </w:t>
                  </w:r>
                </w:p>
              </w:txbxContent>
            </v:textbox>
          </v:shape>
        </w:pict>
      </w:r>
    </w:p>
    <w:p w:rsidR="00BD399F" w:rsidRDefault="00BD399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399F"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contemplate signif</w:t>
      </w:r>
      <w:r w:rsidR="00BD399F">
        <w:rPr>
          <w:rFonts w:ascii="Times New Roman" w:hAnsi="Times New Roman" w:cs="Times New Roman"/>
          <w:sz w:val="24"/>
          <w:szCs w:val="24"/>
        </w:rPr>
        <w:t>icant, non-linear source terms, though n</w:t>
      </w:r>
      <w:r w:rsidR="00CE3BB9" w:rsidRPr="000915D1">
        <w:rPr>
          <w:rFonts w:ascii="Times New Roman" w:hAnsi="Times New Roman" w:cs="Times New Roman"/>
          <w:sz w:val="24"/>
          <w:szCs w:val="24"/>
        </w:rPr>
        <w:t xml:space="preserve">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are so quickly varying as to constitute truly stiff reactions</w:t>
      </w:r>
      <w:r w:rsidR="00FA46F7">
        <w:rPr>
          <w:rFonts w:ascii="Times New Roman" w:hAnsi="Times New Roman" w:cs="Times New Roman"/>
          <w:sz w:val="24"/>
          <w:szCs w:val="24"/>
        </w:rPr>
        <w:t>.</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FA46F7">
        <w:rPr>
          <w:rFonts w:ascii="Times New Roman" w:hAnsi="Times New Roman" w:cs="Times New Roman"/>
          <w:sz w:val="24"/>
          <w:szCs w:val="24"/>
        </w:rPr>
        <w:t xml:space="preserve"> v</w:t>
      </w:r>
      <w:r w:rsidR="00164935">
        <w:rPr>
          <w:rFonts w:ascii="Times New Roman" w:hAnsi="Times New Roman" w:cs="Times New Roman"/>
          <w:sz w:val="24"/>
          <w:szCs w:val="24"/>
        </w:rPr>
        <w:t>an</w:t>
      </w:r>
      <w:r w:rsidR="00FA46F7">
        <w:rPr>
          <w:rFonts w:ascii="Times New Roman" w:hAnsi="Times New Roman" w:cs="Times New Roman"/>
          <w:sz w:val="24"/>
          <w:szCs w:val="24"/>
        </w:rPr>
        <w:t xml:space="preserve"> </w:t>
      </w:r>
      <w:r w:rsidR="00164935">
        <w:rPr>
          <w:rFonts w:ascii="Times New Roman" w:hAnsi="Times New Roman" w:cs="Times New Roman"/>
          <w:sz w:val="24"/>
          <w:szCs w:val="24"/>
        </w:rPr>
        <w:t xml:space="preserve">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and had to be reworked</w:t>
      </w:r>
      <w:r w:rsidR="00620DEB">
        <w:rPr>
          <w:rFonts w:ascii="Times New Roman" w:hAnsi="Times New Roman" w:cs="Times New Roman"/>
          <w:sz w:val="24"/>
          <w:szCs w:val="24"/>
        </w:rPr>
        <w:t xml:space="preserve"> </w:t>
      </w:r>
      <w:r w:rsidR="00F355A1" w:rsidRPr="00C912FA">
        <w:rPr>
          <w:rFonts w:ascii="Times New Roman" w:hAnsi="Times New Roman" w:cs="Times New Roman"/>
          <w:sz w:val="24"/>
          <w:szCs w:val="24"/>
        </w:rPr>
        <w:t>in conservative form. Second, we employ operator splitting and wanted to exercise the equations with and without known vulnerabilities (such as time-varying boundaries and nonlinear source terms) of this class of algorithm.</w:t>
      </w:r>
    </w:p>
    <w:p w:rsidR="001E17CC"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 second</w:t>
      </w:r>
      <w:r w:rsidR="00777D0D">
        <w:rPr>
          <w:rFonts w:ascii="Times New Roman" w:hAnsi="Times New Roman" w:cs="Times New Roman"/>
          <w:sz w:val="24"/>
          <w:szCs w:val="24"/>
        </w:rPr>
        <w:t>-</w:t>
      </w:r>
      <w:r w:rsidR="00FA46F7">
        <w:rPr>
          <w:rFonts w:ascii="Times New Roman" w:hAnsi="Times New Roman" w:cs="Times New Roman"/>
          <w:sz w:val="24"/>
          <w:szCs w:val="24"/>
        </w:rPr>
        <w:t xml:space="preserve">order algorithm </w:t>
      </w:r>
      <w:r w:rsidR="009706F4" w:rsidRPr="00C912FA">
        <w:rPr>
          <w:rFonts w:ascii="Times New Roman" w:hAnsi="Times New Roman" w:cs="Times New Roman"/>
          <w:sz w:val="24"/>
          <w:szCs w:val="24"/>
        </w:rPr>
        <w:t xml:space="preserve">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w:t>
      </w:r>
      <w:r w:rsidR="00BD399F">
        <w:rPr>
          <w:rFonts w:ascii="Times New Roman" w:hAnsi="Times New Roman" w:cs="Times New Roman"/>
          <w:sz w:val="24"/>
          <w:szCs w:val="24"/>
        </w:rPr>
        <w:t xml:space="preserve">. Numerous authors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BD399F">
        <w:rPr>
          <w:rFonts w:ascii="Times New Roman" w:hAnsi="Times New Roman" w:cs="Times New Roman"/>
          <w:sz w:val="24"/>
          <w:szCs w:val="24"/>
        </w:rPr>
        <w:t xml:space="preserve">have observed </w:t>
      </w:r>
      <w:r w:rsidR="00AE1A0F">
        <w:rPr>
          <w:rFonts w:ascii="Times New Roman" w:hAnsi="Times New Roman" w:cs="Times New Roman"/>
          <w:sz w:val="24"/>
          <w:szCs w:val="24"/>
        </w:rPr>
        <w:t xml:space="preserve">that </w:t>
      </w:r>
      <w:r w:rsidR="00BD399F" w:rsidRPr="00C912FA">
        <w:rPr>
          <w:rFonts w:ascii="Times New Roman" w:hAnsi="Times New Roman" w:cs="Times New Roman"/>
          <w:sz w:val="24"/>
          <w:szCs w:val="24"/>
        </w:rPr>
        <w:t>near second-order accuracy can be achi</w:t>
      </w:r>
      <w:r w:rsidR="00BD399F">
        <w:rPr>
          <w:rFonts w:ascii="Times New Roman" w:hAnsi="Times New Roman" w:cs="Times New Roman"/>
          <w:sz w:val="24"/>
          <w:szCs w:val="24"/>
        </w:rPr>
        <w:t>eved with first order splitting</w:t>
      </w:r>
      <w:r w:rsidR="00AE1A0F">
        <w:rPr>
          <w:rFonts w:ascii="Times New Roman" w:hAnsi="Times New Roman" w:cs="Times New Roman"/>
          <w:sz w:val="24"/>
          <w:szCs w:val="24"/>
        </w:rPr>
        <w:t>, and the design of the tests probes this point.</w:t>
      </w:r>
    </w:p>
    <w:p w:rsidR="00A45204" w:rsidRPr="00C912FA" w:rsidRDefault="00A45204" w:rsidP="00474DDF">
      <w:pPr>
        <w:spacing w:after="0" w:line="240" w:lineRule="auto"/>
        <w:jc w:val="both"/>
        <w:rPr>
          <w:rFonts w:ascii="Times New Roman" w:hAnsi="Times New Roman" w:cs="Times New Roman"/>
          <w:sz w:val="24"/>
          <w:szCs w:val="24"/>
        </w:rPr>
      </w:pPr>
    </w:p>
    <w:p w:rsidR="00642911" w:rsidRPr="007D5BA2" w:rsidRDefault="00642911" w:rsidP="00642911">
      <w:pPr>
        <w:tabs>
          <w:tab w:val="left" w:pos="7740"/>
        </w:tabs>
        <w:spacing w:after="0" w:line="24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TESTING PRINCIPLES</w:t>
      </w:r>
      <w:r w:rsidRPr="007D5BA2">
        <w:rPr>
          <w:rFonts w:ascii="Times New Roman" w:hAnsi="Times New Roman" w:cs="Times New Roman"/>
          <w:b/>
          <w:sz w:val="24"/>
          <w:szCs w:val="24"/>
        </w:rPr>
        <w:t xml:space="preserve"> </w:t>
      </w:r>
    </w:p>
    <w:p w:rsidR="009D606A" w:rsidRDefault="004841FC" w:rsidP="004841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Flow </w:t>
      </w:r>
      <w:r w:rsidRPr="00C912FA">
        <w:rPr>
          <w:rFonts w:ascii="Times New Roman" w:hAnsi="Times New Roman" w:cs="Times New Roman"/>
          <w:sz w:val="24"/>
          <w:szCs w:val="24"/>
        </w:rPr>
        <w:t xml:space="preserve">and transport codes inherently comprise both numerical algorithms and pieces of software. </w:t>
      </w:r>
      <w:r>
        <w:rPr>
          <w:rFonts w:ascii="Times New Roman" w:hAnsi="Times New Roman" w:cs="Times New Roman"/>
          <w:sz w:val="24"/>
          <w:szCs w:val="24"/>
        </w:rPr>
        <w:t>W</w:t>
      </w:r>
      <w:r w:rsidRPr="00C912FA">
        <w:rPr>
          <w:rFonts w:ascii="Times New Roman" w:hAnsi="Times New Roman" w:cs="Times New Roman"/>
          <w:sz w:val="24"/>
          <w:szCs w:val="24"/>
        </w:rPr>
        <w:t>ell-developed testing literature exists for both</w:t>
      </w:r>
      <w:r>
        <w:rPr>
          <w:rFonts w:ascii="Times New Roman" w:hAnsi="Times New Roman" w:cs="Times New Roman"/>
          <w:sz w:val="24"/>
          <w:szCs w:val="24"/>
        </w:rPr>
        <w:t>. Oberkampf and Trucano (2002)</w:t>
      </w:r>
      <w:r w:rsidRPr="00C912FA">
        <w:rPr>
          <w:rFonts w:ascii="Times New Roman" w:hAnsi="Times New Roman" w:cs="Times New Roman"/>
          <w:sz w:val="24"/>
          <w:szCs w:val="24"/>
        </w:rPr>
        <w:t xml:space="preserve"> describe some elements of </w:t>
      </w:r>
      <w:r w:rsidR="009D606A">
        <w:rPr>
          <w:rFonts w:ascii="Times New Roman" w:hAnsi="Times New Roman" w:cs="Times New Roman"/>
          <w:sz w:val="24"/>
          <w:szCs w:val="24"/>
        </w:rPr>
        <w:t>SQE (</w:t>
      </w:r>
      <w:r w:rsidRPr="00C912FA">
        <w:rPr>
          <w:rFonts w:ascii="Times New Roman" w:hAnsi="Times New Roman" w:cs="Times New Roman"/>
          <w:sz w:val="24"/>
          <w:szCs w:val="24"/>
        </w:rPr>
        <w:t>software quality engineering</w:t>
      </w:r>
      <w:r w:rsidR="009D606A">
        <w:rPr>
          <w:rFonts w:ascii="Times New Roman" w:hAnsi="Times New Roman" w:cs="Times New Roman"/>
          <w:sz w:val="24"/>
          <w:szCs w:val="24"/>
        </w:rPr>
        <w:t>)</w:t>
      </w:r>
      <w:r w:rsidRPr="00C912FA">
        <w:rPr>
          <w:rFonts w:ascii="Times New Roman" w:hAnsi="Times New Roman" w:cs="Times New Roman"/>
          <w:sz w:val="24"/>
          <w:szCs w:val="24"/>
        </w:rPr>
        <w:t xml:space="preserve"> in the context of n</w:t>
      </w:r>
      <w:r w:rsidR="00EA1BB2">
        <w:rPr>
          <w:rFonts w:ascii="Times New Roman" w:hAnsi="Times New Roman" w:cs="Times New Roman"/>
          <w:sz w:val="24"/>
          <w:szCs w:val="24"/>
        </w:rPr>
        <w:t>umerical verification, and note</w:t>
      </w:r>
      <w:r w:rsidRPr="00C912FA">
        <w:rPr>
          <w:rFonts w:ascii="Times New Roman" w:hAnsi="Times New Roman" w:cs="Times New Roman"/>
          <w:sz w:val="24"/>
          <w:szCs w:val="24"/>
        </w:rPr>
        <w:t xml:space="preserve"> some cultural reasons why it is seldom implemented</w:t>
      </w:r>
      <w:r>
        <w:rPr>
          <w:rFonts w:ascii="Times New Roman" w:hAnsi="Times New Roman" w:cs="Times New Roman"/>
          <w:sz w:val="24"/>
          <w:szCs w:val="24"/>
        </w:rPr>
        <w:t xml:space="preserve">. </w:t>
      </w:r>
    </w:p>
    <w:p w:rsidR="009D606A" w:rsidRDefault="009D606A" w:rsidP="00EA1BB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Figure *** is adapted from this work</w:t>
      </w:r>
      <w:r w:rsidR="00EA1BB2">
        <w:rPr>
          <w:rFonts w:ascii="Times New Roman" w:hAnsi="Times New Roman" w:cs="Times New Roman"/>
          <w:sz w:val="24"/>
          <w:szCs w:val="24"/>
        </w:rPr>
        <w:t xml:space="preserve"> and </w:t>
      </w:r>
      <w:r w:rsidR="00B30346">
        <w:rPr>
          <w:rFonts w:ascii="Times New Roman" w:hAnsi="Times New Roman" w:cs="Times New Roman"/>
          <w:sz w:val="24"/>
          <w:szCs w:val="24"/>
        </w:rPr>
        <w:t>depicts</w:t>
      </w:r>
      <w:r w:rsidR="00EA1BB2">
        <w:rPr>
          <w:rFonts w:ascii="Times New Roman" w:hAnsi="Times New Roman" w:cs="Times New Roman"/>
          <w:sz w:val="24"/>
          <w:szCs w:val="24"/>
        </w:rPr>
        <w:t xml:space="preserve"> the relationship between software testing components and algorithmic testing such as convergence tests</w:t>
      </w:r>
      <w:r>
        <w:rPr>
          <w:rFonts w:ascii="Times New Roman" w:hAnsi="Times New Roman" w:cs="Times New Roman"/>
          <w:sz w:val="24"/>
          <w:szCs w:val="24"/>
        </w:rPr>
        <w:t xml:space="preserve">. </w:t>
      </w:r>
      <w:r w:rsidR="004841FC">
        <w:rPr>
          <w:rFonts w:ascii="Times New Roman" w:hAnsi="Times New Roman" w:cs="Times New Roman"/>
          <w:sz w:val="24"/>
          <w:szCs w:val="24"/>
        </w:rPr>
        <w:t>We regard numerical verification as our key responsibility and the numerical verification toolset as our greatest asset</w:t>
      </w:r>
      <w:r w:rsidR="00EA1BB2">
        <w:rPr>
          <w:rFonts w:ascii="Times New Roman" w:hAnsi="Times New Roman" w:cs="Times New Roman"/>
          <w:sz w:val="24"/>
          <w:szCs w:val="24"/>
        </w:rPr>
        <w:t>s</w:t>
      </w:r>
      <w:r w:rsidR="004841FC">
        <w:rPr>
          <w:rFonts w:ascii="Times New Roman" w:hAnsi="Times New Roman" w:cs="Times New Roman"/>
          <w:sz w:val="24"/>
          <w:szCs w:val="24"/>
        </w:rPr>
        <w:t xml:space="preserve">. Nonetheless, we also comment </w:t>
      </w:r>
      <w:r w:rsidR="004338B9">
        <w:rPr>
          <w:rFonts w:ascii="Times New Roman" w:hAnsi="Times New Roman" w:cs="Times New Roman"/>
          <w:sz w:val="24"/>
          <w:szCs w:val="24"/>
        </w:rPr>
        <w:t xml:space="preserve">below </w:t>
      </w:r>
      <w:r w:rsidR="004841FC">
        <w:rPr>
          <w:rFonts w:ascii="Times New Roman" w:hAnsi="Times New Roman" w:cs="Times New Roman"/>
          <w:sz w:val="24"/>
          <w:szCs w:val="24"/>
        </w:rPr>
        <w:t>on how these tools feature as tests</w:t>
      </w:r>
      <w:r w:rsidR="00B30346">
        <w:rPr>
          <w:rFonts w:ascii="Times New Roman" w:hAnsi="Times New Roman" w:cs="Times New Roman"/>
          <w:sz w:val="24"/>
          <w:szCs w:val="24"/>
        </w:rPr>
        <w:t xml:space="preserve"> and how, at times they seem</w:t>
      </w:r>
      <w:r w:rsidR="005A5BC2">
        <w:rPr>
          <w:rFonts w:ascii="Times New Roman" w:hAnsi="Times New Roman" w:cs="Times New Roman"/>
          <w:sz w:val="24"/>
          <w:szCs w:val="24"/>
        </w:rPr>
        <w:t xml:space="preserve"> in tension with the principles of good </w:t>
      </w:r>
      <w:r w:rsidR="00620DEB">
        <w:rPr>
          <w:rFonts w:ascii="Times New Roman" w:hAnsi="Times New Roman" w:cs="Times New Roman"/>
          <w:sz w:val="24"/>
          <w:szCs w:val="24"/>
        </w:rPr>
        <w:t xml:space="preserve">software </w:t>
      </w:r>
      <w:r w:rsidR="005A5BC2">
        <w:rPr>
          <w:rFonts w:ascii="Times New Roman" w:hAnsi="Times New Roman" w:cs="Times New Roman"/>
          <w:sz w:val="24"/>
          <w:szCs w:val="24"/>
        </w:rPr>
        <w:t>testing.</w:t>
      </w:r>
    </w:p>
    <w:p w:rsidR="004841FC" w:rsidRDefault="004841FC" w:rsidP="00474DDF">
      <w:pPr>
        <w:spacing w:after="0" w:line="240" w:lineRule="auto"/>
        <w:jc w:val="both"/>
        <w:rPr>
          <w:rFonts w:ascii="Times New Roman" w:hAnsi="Times New Roman" w:cs="Times New Roman"/>
          <w:b/>
          <w:sz w:val="24"/>
          <w:szCs w:val="24"/>
        </w:rPr>
      </w:pPr>
    </w:p>
    <w:p w:rsidR="000E5491" w:rsidRDefault="00B30346" w:rsidP="000E549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Software Testing Principles</w:t>
      </w:r>
    </w:p>
    <w:p w:rsidR="000E5491" w:rsidRPr="00C912FA"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30346">
        <w:rPr>
          <w:rFonts w:ascii="Times New Roman" w:hAnsi="Times New Roman" w:cs="Times New Roman"/>
          <w:sz w:val="24"/>
          <w:szCs w:val="24"/>
        </w:rPr>
        <w:t>T</w:t>
      </w:r>
      <w:r>
        <w:rPr>
          <w:rFonts w:ascii="Times New Roman" w:hAnsi="Times New Roman" w:cs="Times New Roman"/>
          <w:sz w:val="24"/>
          <w:szCs w:val="24"/>
        </w:rPr>
        <w:t>h</w:t>
      </w:r>
      <w:r w:rsidRPr="00C912FA">
        <w:rPr>
          <w:rFonts w:ascii="Times New Roman" w:hAnsi="Times New Roman" w:cs="Times New Roman"/>
          <w:sz w:val="24"/>
          <w:szCs w:val="24"/>
        </w:rPr>
        <w:t>e principles that we want to emphasize are:</w:t>
      </w:r>
    </w:p>
    <w:p w:rsidR="000E5491" w:rsidRPr="00C912FA"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 automatic and continuous.</w:t>
      </w:r>
    </w:p>
    <w:p w:rsidR="000E5491" w:rsidRDefault="000E5491" w:rsidP="000E5491">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The approach should foster exa</w:t>
      </w:r>
      <w:r>
        <w:rPr>
          <w:rFonts w:ascii="Times New Roman" w:hAnsi="Times New Roman" w:cs="Times New Roman"/>
          <w:sz w:val="24"/>
          <w:szCs w:val="24"/>
        </w:rPr>
        <w:t xml:space="preserve">ct specification of every unit </w:t>
      </w:r>
      <w:r w:rsidRPr="00C912FA">
        <w:rPr>
          <w:rFonts w:ascii="Times New Roman" w:hAnsi="Times New Roman" w:cs="Times New Roman"/>
          <w:sz w:val="24"/>
          <w:szCs w:val="24"/>
        </w:rPr>
        <w:t>of code</w:t>
      </w:r>
      <w:r>
        <w:rPr>
          <w:rFonts w:ascii="Times New Roman" w:hAnsi="Times New Roman" w:cs="Times New Roman"/>
          <w:sz w:val="24"/>
          <w:szCs w:val="24"/>
        </w:rPr>
        <w:t>.</w:t>
      </w:r>
    </w:p>
    <w:p w:rsidR="00620DEB" w:rsidRPr="00C912FA" w:rsidRDefault="00620DEB" w:rsidP="000E54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Testing should </w:t>
      </w:r>
      <w:r w:rsidR="0036088E">
        <w:rPr>
          <w:rFonts w:ascii="Times New Roman" w:hAnsi="Times New Roman" w:cs="Times New Roman"/>
          <w:sz w:val="24"/>
          <w:szCs w:val="24"/>
        </w:rPr>
        <w:t xml:space="preserve">provide </w:t>
      </w:r>
      <w:r>
        <w:rPr>
          <w:rFonts w:ascii="Times New Roman" w:hAnsi="Times New Roman" w:cs="Times New Roman"/>
          <w:sz w:val="24"/>
          <w:szCs w:val="24"/>
        </w:rPr>
        <w:t>assur</w:t>
      </w:r>
      <w:r w:rsidR="0036088E">
        <w:rPr>
          <w:rFonts w:ascii="Times New Roman" w:hAnsi="Times New Roman" w:cs="Times New Roman"/>
          <w:sz w:val="24"/>
          <w:szCs w:val="24"/>
        </w:rPr>
        <w:t>ance of whether</w:t>
      </w:r>
      <w:r>
        <w:rPr>
          <w:rFonts w:ascii="Times New Roman" w:hAnsi="Times New Roman" w:cs="Times New Roman"/>
          <w:sz w:val="24"/>
          <w:szCs w:val="24"/>
        </w:rPr>
        <w:t xml:space="preserve"> a set of specifications is met.</w:t>
      </w:r>
    </w:p>
    <w:p w:rsidR="000E5491" w:rsidRDefault="000E5491" w:rsidP="000E5491">
      <w:pPr>
        <w:spacing w:after="0" w:line="240" w:lineRule="auto"/>
        <w:jc w:val="both"/>
        <w:rPr>
          <w:rFonts w:ascii="Times New Roman" w:hAnsi="Times New Roman" w:cs="Times New Roman"/>
          <w:sz w:val="24"/>
          <w:szCs w:val="24"/>
        </w:rPr>
      </w:pPr>
    </w:p>
    <w:p w:rsidR="000E5491" w:rsidRPr="00D632A9"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912FA">
        <w:rPr>
          <w:rFonts w:ascii="Times New Roman" w:hAnsi="Times New Roman" w:cs="Times New Roman"/>
          <w:sz w:val="24"/>
          <w:szCs w:val="24"/>
        </w:rPr>
        <w:t xml:space="preserve">One goal of tests is that they be a continuous assessment of the code. The </w:t>
      </w:r>
      <w:r w:rsidR="00B62FB7">
        <w:rPr>
          <w:rFonts w:ascii="Times New Roman" w:hAnsi="Times New Roman" w:cs="Times New Roman"/>
          <w:sz w:val="24"/>
          <w:szCs w:val="24"/>
        </w:rPr>
        <w:t xml:space="preserve">entire </w:t>
      </w:r>
      <w:r w:rsidR="00B30346">
        <w:rPr>
          <w:rFonts w:ascii="Times New Roman" w:hAnsi="Times New Roman" w:cs="Times New Roman"/>
          <w:sz w:val="24"/>
          <w:szCs w:val="24"/>
        </w:rPr>
        <w:t>testing system</w:t>
      </w:r>
      <w:r w:rsidR="00B62FB7">
        <w:rPr>
          <w:rFonts w:ascii="Times New Roman" w:hAnsi="Times New Roman" w:cs="Times New Roman"/>
          <w:sz w:val="24"/>
          <w:szCs w:val="24"/>
        </w:rPr>
        <w:t xml:space="preserve"> is a </w:t>
      </w:r>
      <w:r w:rsidR="00B62FB7">
        <w:rPr>
          <w:rFonts w:ascii="Times New Roman" w:hAnsi="Times New Roman" w:cs="Times New Roman"/>
          <w:i/>
          <w:sz w:val="24"/>
          <w:szCs w:val="24"/>
        </w:rPr>
        <w:t xml:space="preserve">regression </w:t>
      </w:r>
      <w:r w:rsidR="00B62FB7">
        <w:rPr>
          <w:rFonts w:ascii="Times New Roman" w:hAnsi="Times New Roman" w:cs="Times New Roman"/>
          <w:sz w:val="24"/>
          <w:szCs w:val="24"/>
        </w:rPr>
        <w:t xml:space="preserve"> suite that establishes</w:t>
      </w:r>
      <w:r w:rsidRPr="00C912FA">
        <w:rPr>
          <w:rFonts w:ascii="Times New Roman" w:hAnsi="Times New Roman" w:cs="Times New Roman"/>
          <w:sz w:val="24"/>
          <w:szCs w:val="24"/>
        </w:rPr>
        <w:t xml:space="preserve"> a gauntlet through which future changes must be passed.</w:t>
      </w:r>
      <w:r>
        <w:rPr>
          <w:rFonts w:ascii="Times New Roman" w:hAnsi="Times New Roman" w:cs="Times New Roman"/>
          <w:sz w:val="24"/>
          <w:szCs w:val="24"/>
        </w:rPr>
        <w:t xml:space="preserve"> A</w:t>
      </w:r>
      <w:r w:rsidRPr="00C912FA">
        <w:rPr>
          <w:rFonts w:ascii="Times New Roman" w:hAnsi="Times New Roman" w:cs="Times New Roman"/>
          <w:sz w:val="24"/>
          <w:szCs w:val="24"/>
        </w:rPr>
        <w:t xml:space="preserve"> consequence </w:t>
      </w:r>
      <w:r w:rsidRPr="004240B2">
        <w:rPr>
          <w:rFonts w:ascii="Times New Roman" w:hAnsi="Times New Roman" w:cs="Times New Roman"/>
          <w:sz w:val="24"/>
          <w:szCs w:val="24"/>
        </w:rPr>
        <w:t>of automat</w:t>
      </w:r>
      <w:r w:rsidRPr="00C912FA">
        <w:rPr>
          <w:rFonts w:ascii="Times New Roman" w:hAnsi="Times New Roman" w:cs="Times New Roman"/>
          <w:sz w:val="24"/>
          <w:szCs w:val="24"/>
        </w:rPr>
        <w:t xml:space="preserve">ion is that tests must be </w:t>
      </w:r>
      <w:r w:rsidR="00B30346">
        <w:rPr>
          <w:rFonts w:ascii="Times New Roman" w:hAnsi="Times New Roman" w:cs="Times New Roman"/>
          <w:sz w:val="24"/>
          <w:szCs w:val="24"/>
        </w:rPr>
        <w:t xml:space="preserve">phrased in terms of </w:t>
      </w:r>
      <w:r w:rsidRPr="00C912FA">
        <w:rPr>
          <w:rFonts w:ascii="Times New Roman" w:hAnsi="Times New Roman" w:cs="Times New Roman"/>
          <w:sz w:val="24"/>
          <w:szCs w:val="24"/>
        </w:rPr>
        <w:t xml:space="preserve">binary </w:t>
      </w:r>
      <w:r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without human intervention and that reveal whether the aspect of the code under consideration is correct.</w:t>
      </w:r>
      <w:r>
        <w:rPr>
          <w:rFonts w:ascii="Times New Roman" w:hAnsi="Times New Roman" w:cs="Times New Roman"/>
          <w:sz w:val="24"/>
          <w:szCs w:val="24"/>
        </w:rPr>
        <w:t xml:space="preserve"> Convergence criteria are a rigorous basis for</w:t>
      </w:r>
      <w:r w:rsidRPr="005F5DE7">
        <w:rPr>
          <w:rFonts w:ascii="Times New Roman" w:hAnsi="Times New Roman" w:cs="Times New Roman"/>
          <w:sz w:val="24"/>
          <w:szCs w:val="24"/>
        </w:rPr>
        <w:t xml:space="preserve"> assertions</w:t>
      </w:r>
      <w:r>
        <w:rPr>
          <w:rFonts w:ascii="Times New Roman" w:hAnsi="Times New Roman" w:cs="Times New Roman"/>
          <w:sz w:val="24"/>
          <w:szCs w:val="24"/>
        </w:rPr>
        <w:t>, either by requiring strict convergence criteria (“the algorithm is O(2) in time and space”) or a</w:t>
      </w:r>
      <w:r w:rsidRPr="00B30346">
        <w:rPr>
          <w:rFonts w:ascii="Times New Roman" w:hAnsi="Times New Roman" w:cs="Times New Roman"/>
          <w:sz w:val="24"/>
          <w:szCs w:val="24"/>
        </w:rPr>
        <w:t xml:space="preserve"> regression </w:t>
      </w:r>
      <w:r>
        <w:rPr>
          <w:rFonts w:ascii="Times New Roman" w:hAnsi="Times New Roman" w:cs="Times New Roman"/>
          <w:sz w:val="24"/>
          <w:szCs w:val="24"/>
        </w:rPr>
        <w:t xml:space="preserve">criterion (“convergence will not get any worse </w:t>
      </w:r>
      <w:r w:rsidR="00B62FB7">
        <w:rPr>
          <w:rFonts w:ascii="Times New Roman" w:hAnsi="Times New Roman" w:cs="Times New Roman"/>
          <w:sz w:val="24"/>
          <w:szCs w:val="24"/>
        </w:rPr>
        <w:t>than last time</w:t>
      </w:r>
      <w:r>
        <w:rPr>
          <w:rFonts w:ascii="Times New Roman" w:hAnsi="Times New Roman" w:cs="Times New Roman"/>
          <w:sz w:val="24"/>
          <w:szCs w:val="24"/>
        </w:rPr>
        <w:t>”).</w:t>
      </w:r>
    </w:p>
    <w:p w:rsidR="004338B9" w:rsidRDefault="000E5491" w:rsidP="00E729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software testing literature further di</w:t>
      </w:r>
      <w:r w:rsidR="00B62FB7">
        <w:rPr>
          <w:rFonts w:ascii="Times New Roman" w:hAnsi="Times New Roman" w:cs="Times New Roman"/>
          <w:sz w:val="24"/>
          <w:szCs w:val="24"/>
        </w:rPr>
        <w:t xml:space="preserve">stinguishes between </w:t>
      </w:r>
      <w:r w:rsidR="00B62FB7" w:rsidRPr="00B62FB7">
        <w:rPr>
          <w:rFonts w:ascii="Times New Roman" w:hAnsi="Times New Roman" w:cs="Times New Roman"/>
          <w:i/>
          <w:sz w:val="24"/>
          <w:szCs w:val="24"/>
        </w:rPr>
        <w:t>unit tests</w:t>
      </w:r>
      <w:r>
        <w:rPr>
          <w:rFonts w:ascii="Times New Roman" w:hAnsi="Times New Roman" w:cs="Times New Roman"/>
          <w:sz w:val="24"/>
          <w:szCs w:val="24"/>
        </w:rPr>
        <w:t xml:space="preserve"> of at</w:t>
      </w:r>
      <w:r w:rsidR="00B62FB7">
        <w:rPr>
          <w:rFonts w:ascii="Times New Roman" w:hAnsi="Times New Roman" w:cs="Times New Roman"/>
          <w:sz w:val="24"/>
          <w:szCs w:val="24"/>
        </w:rPr>
        <w:t xml:space="preserve">omic routines and </w:t>
      </w:r>
      <w:r w:rsidR="00B62FB7" w:rsidRPr="00B62FB7">
        <w:rPr>
          <w:rFonts w:ascii="Times New Roman" w:hAnsi="Times New Roman" w:cs="Times New Roman"/>
          <w:i/>
          <w:sz w:val="24"/>
          <w:szCs w:val="24"/>
        </w:rPr>
        <w:t>system tests</w:t>
      </w:r>
      <w:r>
        <w:rPr>
          <w:rFonts w:ascii="Times New Roman" w:hAnsi="Times New Roman" w:cs="Times New Roman"/>
          <w:sz w:val="24"/>
          <w:szCs w:val="24"/>
        </w:rPr>
        <w:t xml:space="preserve"> of larger subtasks. For example, the evaluation of a gradient might be a </w:t>
      </w:r>
      <w:r w:rsidRPr="00642911">
        <w:rPr>
          <w:rFonts w:ascii="Times New Roman" w:hAnsi="Times New Roman" w:cs="Times New Roman"/>
          <w:sz w:val="24"/>
          <w:szCs w:val="24"/>
        </w:rPr>
        <w:t>unit of code</w:t>
      </w:r>
      <w:r w:rsidR="00B30346">
        <w:rPr>
          <w:rFonts w:ascii="Times New Roman" w:hAnsi="Times New Roman" w:cs="Times New Roman"/>
          <w:sz w:val="24"/>
          <w:szCs w:val="24"/>
        </w:rPr>
        <w:t>. C</w:t>
      </w:r>
      <w:r w:rsidR="004338B9">
        <w:rPr>
          <w:rFonts w:ascii="Times New Roman" w:hAnsi="Times New Roman" w:cs="Times New Roman"/>
          <w:sz w:val="24"/>
          <w:szCs w:val="24"/>
        </w:rPr>
        <w:t>onvergence tests can be thought of as system tests.</w:t>
      </w:r>
    </w:p>
    <w:p w:rsidR="000E5491" w:rsidRPr="00642911" w:rsidRDefault="000E5491" w:rsidP="004338B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Pr="00642911">
        <w:rPr>
          <w:rFonts w:ascii="Times New Roman" w:hAnsi="Times New Roman" w:cs="Times New Roman"/>
          <w:sz w:val="24"/>
          <w:szCs w:val="24"/>
        </w:rPr>
        <w:t xml:space="preserve">he </w:t>
      </w:r>
      <w:r w:rsidR="00EA1BB2">
        <w:rPr>
          <w:rFonts w:ascii="Times New Roman" w:hAnsi="Times New Roman" w:cs="Times New Roman"/>
          <w:sz w:val="24"/>
          <w:szCs w:val="24"/>
        </w:rPr>
        <w:t>unit</w:t>
      </w:r>
      <w:r w:rsidRPr="00642911">
        <w:rPr>
          <w:rFonts w:ascii="Times New Roman" w:hAnsi="Times New Roman" w:cs="Times New Roman"/>
          <w:sz w:val="24"/>
          <w:szCs w:val="24"/>
        </w:rPr>
        <w:t xml:space="preserve"> testing </w:t>
      </w:r>
      <w:r>
        <w:rPr>
          <w:rFonts w:ascii="Times New Roman" w:hAnsi="Times New Roman" w:cs="Times New Roman"/>
          <w:sz w:val="24"/>
          <w:szCs w:val="24"/>
        </w:rPr>
        <w:t xml:space="preserve">point of view is that </w:t>
      </w:r>
      <w:r w:rsidRPr="00642911">
        <w:rPr>
          <w:rFonts w:ascii="Times New Roman" w:hAnsi="Times New Roman" w:cs="Times New Roman"/>
          <w:sz w:val="24"/>
          <w:szCs w:val="24"/>
        </w:rPr>
        <w:t xml:space="preserve">code must be exercised over a </w:t>
      </w:r>
      <w:r>
        <w:rPr>
          <w:rFonts w:ascii="Times New Roman" w:hAnsi="Times New Roman" w:cs="Times New Roman"/>
          <w:sz w:val="24"/>
          <w:szCs w:val="24"/>
        </w:rPr>
        <w:t>range of inputs that covers every line.</w:t>
      </w:r>
      <w:r w:rsidR="0036088E">
        <w:rPr>
          <w:rFonts w:ascii="Times New Roman" w:hAnsi="Times New Roman" w:cs="Times New Roman"/>
          <w:sz w:val="24"/>
          <w:szCs w:val="24"/>
        </w:rPr>
        <w:t xml:space="preserve"> F</w:t>
      </w:r>
      <w:r w:rsidRPr="00642911">
        <w:rPr>
          <w:rFonts w:ascii="Times New Roman" w:hAnsi="Times New Roman" w:cs="Times New Roman"/>
          <w:sz w:val="24"/>
          <w:szCs w:val="24"/>
        </w:rPr>
        <w:t>or instance, to test a gradient routine</w:t>
      </w:r>
      <w:r>
        <w:rPr>
          <w:rFonts w:ascii="Times New Roman" w:hAnsi="Times New Roman" w:cs="Times New Roman"/>
          <w:sz w:val="24"/>
          <w:szCs w:val="24"/>
        </w:rPr>
        <w:t xml:space="preserve"> with a slope limiter</w:t>
      </w:r>
      <w:r w:rsidRPr="00642911">
        <w:rPr>
          <w:rFonts w:ascii="Times New Roman" w:hAnsi="Times New Roman" w:cs="Times New Roman"/>
          <w:sz w:val="24"/>
          <w:szCs w:val="24"/>
        </w:rPr>
        <w:t>, a developer would want to cover:</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well-behaved </w:t>
      </w:r>
      <w:r w:rsidRPr="00642911">
        <w:rPr>
          <w:rFonts w:ascii="Times New Roman" w:hAnsi="Times New Roman" w:cs="Times New Roman"/>
          <w:sz w:val="24"/>
          <w:szCs w:val="24"/>
        </w:rPr>
        <w:t>case</w:t>
      </w:r>
      <w:r>
        <w:rPr>
          <w:rFonts w:ascii="Times New Roman" w:hAnsi="Times New Roman" w:cs="Times New Roman"/>
          <w:sz w:val="24"/>
          <w:szCs w:val="24"/>
        </w:rPr>
        <w:t>s in the middle of the mesh</w:t>
      </w:r>
      <w:r w:rsidRPr="00642911">
        <w:rPr>
          <w:rFonts w:ascii="Times New Roman" w:hAnsi="Times New Roman" w:cs="Times New Roman"/>
          <w:sz w:val="24"/>
          <w:szCs w:val="24"/>
        </w:rPr>
        <w:t>.</w:t>
      </w:r>
    </w:p>
    <w:p w:rsidR="000E5491" w:rsidRPr="00642911"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behavior near the edges of the mesh, where</w:t>
      </w:r>
      <w:r>
        <w:rPr>
          <w:rFonts w:ascii="Times New Roman" w:hAnsi="Times New Roman" w:cs="Times New Roman"/>
          <w:sz w:val="24"/>
          <w:szCs w:val="24"/>
        </w:rPr>
        <w:t xml:space="preserve"> one-sided differences may be used instead of central differences</w:t>
      </w:r>
      <w:r w:rsidRPr="00642911">
        <w:rPr>
          <w:rFonts w:ascii="Times New Roman" w:hAnsi="Times New Roman" w:cs="Times New Roman"/>
          <w:sz w:val="24"/>
          <w:szCs w:val="24"/>
        </w:rPr>
        <w:t>.</w:t>
      </w:r>
    </w:p>
    <w:p w:rsidR="000E5491" w:rsidRPr="004338B9" w:rsidRDefault="000E5491" w:rsidP="000E5491">
      <w:pPr>
        <w:pStyle w:val="ListParagraph"/>
        <w:numPr>
          <w:ilvl w:val="0"/>
          <w:numId w:val="3"/>
        </w:numPr>
        <w:spacing w:after="0" w:line="240" w:lineRule="auto"/>
        <w:jc w:val="both"/>
        <w:rPr>
          <w:rFonts w:ascii="Times New Roman" w:hAnsi="Times New Roman" w:cs="Times New Roman"/>
          <w:sz w:val="24"/>
          <w:szCs w:val="24"/>
        </w:rPr>
      </w:pPr>
      <w:r w:rsidRPr="00642911">
        <w:rPr>
          <w:rFonts w:ascii="Times New Roman" w:hAnsi="Times New Roman" w:cs="Times New Roman"/>
          <w:sz w:val="24"/>
          <w:szCs w:val="24"/>
        </w:rPr>
        <w:t>cases that test the limiters with steep or zero gradients in both directions.</w:t>
      </w:r>
    </w:p>
    <w:p w:rsidR="00EA1BB2" w:rsidRDefault="00EA1BB2" w:rsidP="000E5491">
      <w:pPr>
        <w:spacing w:after="0" w:line="240" w:lineRule="auto"/>
        <w:jc w:val="both"/>
        <w:rPr>
          <w:rFonts w:ascii="Times New Roman" w:hAnsi="Times New Roman" w:cs="Times New Roman"/>
          <w:sz w:val="24"/>
          <w:szCs w:val="24"/>
        </w:rPr>
      </w:pP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6088E">
        <w:rPr>
          <w:rFonts w:ascii="Times New Roman" w:hAnsi="Times New Roman" w:cs="Times New Roman"/>
          <w:sz w:val="24"/>
          <w:szCs w:val="24"/>
        </w:rPr>
        <w:t>Any system test</w:t>
      </w:r>
      <w:r w:rsidR="00B62FB7">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62FB7">
        <w:rPr>
          <w:rFonts w:ascii="Times New Roman" w:hAnsi="Times New Roman" w:cs="Times New Roman"/>
          <w:sz w:val="24"/>
          <w:szCs w:val="24"/>
        </w:rPr>
        <w:t xml:space="preserve">certainly </w:t>
      </w:r>
      <w:r>
        <w:rPr>
          <w:rFonts w:ascii="Times New Roman" w:hAnsi="Times New Roman" w:cs="Times New Roman"/>
          <w:sz w:val="24"/>
          <w:szCs w:val="24"/>
        </w:rPr>
        <w:t>exercise the central cases, which in any event can seldom be wrong without being obvious. A system test might miss a bug in the limiter for the case of</w:t>
      </w:r>
      <w:r w:rsidRPr="00642911">
        <w:rPr>
          <w:rFonts w:ascii="Times New Roman" w:hAnsi="Times New Roman" w:cs="Times New Roman"/>
          <w:sz w:val="24"/>
          <w:szCs w:val="24"/>
        </w:rPr>
        <w:t xml:space="preserve"> steep decreasing slopes</w:t>
      </w:r>
      <w:r>
        <w:rPr>
          <w:rFonts w:ascii="Times New Roman" w:hAnsi="Times New Roman" w:cs="Times New Roman"/>
          <w:sz w:val="24"/>
          <w:szCs w:val="24"/>
        </w:rPr>
        <w:t xml:space="preserve"> for several reasons</w:t>
      </w:r>
      <w:r w:rsidRPr="00642911">
        <w:rPr>
          <w:rFonts w:ascii="Times New Roman" w:hAnsi="Times New Roman" w:cs="Times New Roman"/>
          <w:sz w:val="24"/>
          <w:szCs w:val="24"/>
        </w:rPr>
        <w:t xml:space="preserve">. First, convergence is often assessed with limiters turned off, as they are </w:t>
      </w:r>
      <w:r>
        <w:rPr>
          <w:rFonts w:ascii="Times New Roman" w:hAnsi="Times New Roman" w:cs="Times New Roman"/>
          <w:sz w:val="24"/>
          <w:szCs w:val="24"/>
        </w:rPr>
        <w:t xml:space="preserve">locally </w:t>
      </w:r>
      <w:r w:rsidRPr="00642911">
        <w:rPr>
          <w:rFonts w:ascii="Times New Roman" w:hAnsi="Times New Roman" w:cs="Times New Roman"/>
          <w:sz w:val="24"/>
          <w:szCs w:val="24"/>
        </w:rPr>
        <w:t xml:space="preserve">order reducing. Second, </w:t>
      </w:r>
      <w:r>
        <w:rPr>
          <w:rFonts w:ascii="Times New Roman" w:hAnsi="Times New Roman" w:cs="Times New Roman"/>
          <w:sz w:val="24"/>
          <w:szCs w:val="24"/>
        </w:rPr>
        <w:t>it is hard to fiddle with the problem in just the right way to make sure the left, right, and center cases of the gradient limiter are all triggered. This is particularly true when trying to exercise all the other units of code the same way – parameter changes made to fully exercise one unit of code may lessen the coverage of another unit.</w:t>
      </w:r>
    </w:p>
    <w:p w:rsidR="000E5491" w:rsidRDefault="000E5491" w:rsidP="000E54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D606A">
        <w:rPr>
          <w:rFonts w:ascii="Times New Roman" w:hAnsi="Times New Roman" w:cs="Times New Roman"/>
          <w:sz w:val="24"/>
          <w:szCs w:val="24"/>
        </w:rPr>
        <w:t>W</w:t>
      </w:r>
      <w:r>
        <w:rPr>
          <w:rFonts w:ascii="Times New Roman" w:hAnsi="Times New Roman" w:cs="Times New Roman"/>
          <w:sz w:val="24"/>
          <w:szCs w:val="24"/>
        </w:rPr>
        <w:t>e began our coding with near-100% coverage by unit tests</w:t>
      </w:r>
      <w:r w:rsidR="00ED1487">
        <w:rPr>
          <w:rFonts w:ascii="Times New Roman" w:hAnsi="Times New Roman" w:cs="Times New Roman"/>
          <w:sz w:val="24"/>
          <w:szCs w:val="24"/>
        </w:rPr>
        <w:t>. These tests were part of the debugging and development processes.</w:t>
      </w:r>
      <w:r>
        <w:rPr>
          <w:rFonts w:ascii="Times New Roman" w:hAnsi="Times New Roman" w:cs="Times New Roman"/>
          <w:sz w:val="24"/>
          <w:szCs w:val="24"/>
        </w:rPr>
        <w:t xml:space="preserve"> </w:t>
      </w:r>
      <w:r w:rsidR="00ED1487">
        <w:rPr>
          <w:rFonts w:ascii="Times New Roman" w:hAnsi="Times New Roman" w:cs="Times New Roman"/>
          <w:sz w:val="24"/>
          <w:szCs w:val="24"/>
        </w:rPr>
        <w:t xml:space="preserve">Later, </w:t>
      </w:r>
      <w:r>
        <w:rPr>
          <w:rFonts w:ascii="Times New Roman" w:hAnsi="Times New Roman" w:cs="Times New Roman"/>
          <w:sz w:val="24"/>
          <w:szCs w:val="24"/>
        </w:rPr>
        <w:t>discoveries made in the context of system tests are analyzed and pushed back into unit tests whenever possible.</w:t>
      </w:r>
      <w:r w:rsidR="00ED1487">
        <w:rPr>
          <w:rFonts w:ascii="Times New Roman" w:hAnsi="Times New Roman" w:cs="Times New Roman"/>
          <w:sz w:val="24"/>
          <w:szCs w:val="24"/>
        </w:rPr>
        <w:t xml:space="preserve"> This flow of information is indicated in Figure ****.</w:t>
      </w:r>
    </w:p>
    <w:p w:rsidR="000E5491" w:rsidRDefault="000E5491" w:rsidP="00474DDF">
      <w:pPr>
        <w:spacing w:after="0" w:line="240" w:lineRule="auto"/>
        <w:jc w:val="both"/>
        <w:rPr>
          <w:rFonts w:ascii="Times New Roman" w:hAnsi="Times New Roman" w:cs="Times New Roman"/>
          <w:b/>
          <w:sz w:val="24"/>
          <w:szCs w:val="24"/>
        </w:rPr>
      </w:pPr>
    </w:p>
    <w:p w:rsidR="00642911" w:rsidRDefault="00642911" w:rsidP="0064291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Numerical Verification</w:t>
      </w:r>
      <w:r w:rsidR="009D606A">
        <w:rPr>
          <w:rFonts w:ascii="Times New Roman" w:hAnsi="Times New Roman" w:cs="Times New Roman"/>
          <w:b/>
          <w:sz w:val="24"/>
          <w:szCs w:val="24"/>
        </w:rPr>
        <w:t xml:space="preserve"> and Algorithmic Testing</w:t>
      </w:r>
    </w:p>
    <w:p w:rsidR="004338B9" w:rsidRDefault="00531D2C" w:rsidP="004338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338B9">
        <w:rPr>
          <w:rFonts w:ascii="Times New Roman" w:hAnsi="Times New Roman" w:cs="Times New Roman"/>
          <w:sz w:val="24"/>
          <w:szCs w:val="24"/>
        </w:rPr>
        <w:t>Algorithm tests such as convergence tests serve multiple purposes. They are intended in part to discover bugs (</w:t>
      </w:r>
      <w:r w:rsidR="004338B9" w:rsidRPr="004338B9">
        <w:rPr>
          <w:rFonts w:ascii="Times New Roman" w:hAnsi="Times New Roman" w:cs="Times New Roman"/>
          <w:i/>
          <w:sz w:val="24"/>
          <w:szCs w:val="24"/>
        </w:rPr>
        <w:t>system test</w:t>
      </w:r>
      <w:r w:rsidR="004338B9">
        <w:rPr>
          <w:rFonts w:ascii="Times New Roman" w:hAnsi="Times New Roman" w:cs="Times New Roman"/>
          <w:sz w:val="24"/>
          <w:szCs w:val="24"/>
        </w:rPr>
        <w:t xml:space="preserve">) and in part to convince ourselves and others of the merit of the </w:t>
      </w:r>
      <w:r w:rsidR="00A63CA8">
        <w:rPr>
          <w:rFonts w:ascii="Times New Roman" w:hAnsi="Times New Roman" w:cs="Times New Roman"/>
          <w:sz w:val="24"/>
          <w:szCs w:val="24"/>
        </w:rPr>
        <w:t>algorithm to solve the problems to which it is directed</w:t>
      </w:r>
      <w:r w:rsidR="004338B9">
        <w:rPr>
          <w:rFonts w:ascii="Times New Roman" w:hAnsi="Times New Roman" w:cs="Times New Roman"/>
          <w:sz w:val="24"/>
          <w:szCs w:val="24"/>
        </w:rPr>
        <w:t xml:space="preserve"> (</w:t>
      </w:r>
      <w:r w:rsidR="004338B9" w:rsidRPr="004338B9">
        <w:rPr>
          <w:rFonts w:ascii="Times New Roman" w:hAnsi="Times New Roman" w:cs="Times New Roman"/>
          <w:i/>
          <w:sz w:val="24"/>
          <w:szCs w:val="24"/>
        </w:rPr>
        <w:t>acceptance test</w:t>
      </w:r>
      <w:r w:rsidR="004338B9">
        <w:rPr>
          <w:rFonts w:ascii="Times New Roman" w:hAnsi="Times New Roman" w:cs="Times New Roman"/>
          <w:sz w:val="24"/>
          <w:szCs w:val="24"/>
        </w:rPr>
        <w:t xml:space="preserve">). </w:t>
      </w:r>
    </w:p>
    <w:p w:rsidR="0036088E" w:rsidRDefault="00642911"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w:t>
      </w:r>
      <w:r w:rsidRPr="00C60A8A">
        <w:rPr>
          <w:rFonts w:ascii="Times New Roman" w:hAnsi="Times New Roman" w:cs="Times New Roman"/>
          <w:sz w:val="24"/>
          <w:szCs w:val="24"/>
        </w:rPr>
        <w:t>well-recognized and the standard verification method</w:t>
      </w:r>
      <w:r>
        <w:rPr>
          <w:rFonts w:ascii="Times New Roman" w:hAnsi="Times New Roman" w:cs="Times New Roman"/>
          <w:sz w:val="24"/>
          <w:szCs w:val="24"/>
        </w:rPr>
        <w:t>s</w:t>
      </w:r>
      <w:r w:rsidRPr="00C60A8A">
        <w:rPr>
          <w:rFonts w:ascii="Times New Roman" w:hAnsi="Times New Roman" w:cs="Times New Roman"/>
          <w:sz w:val="24"/>
          <w:szCs w:val="24"/>
        </w:rPr>
        <w:t xml:space="preserve"> of</w:t>
      </w:r>
      <w:r>
        <w:rPr>
          <w:rFonts w:ascii="Times New Roman" w:hAnsi="Times New Roman" w:cs="Times New Roman"/>
          <w:sz w:val="24"/>
          <w:szCs w:val="24"/>
        </w:rPr>
        <w:t xml:space="preserve"> computational-fluid-dynamics</w:t>
      </w:r>
      <w:r w:rsidRPr="00C60A8A">
        <w:rPr>
          <w:rFonts w:ascii="Times New Roman" w:hAnsi="Times New Roman" w:cs="Times New Roman"/>
          <w:sz w:val="24"/>
          <w:szCs w:val="24"/>
        </w:rPr>
        <w:t xml:space="preserve"> </w:t>
      </w:r>
      <w:r>
        <w:rPr>
          <w:rFonts w:ascii="Times New Roman" w:hAnsi="Times New Roman" w:cs="Times New Roman"/>
          <w:sz w:val="24"/>
          <w:szCs w:val="24"/>
        </w:rPr>
        <w:t>(</w:t>
      </w:r>
      <w:r w:rsidRPr="00C60A8A">
        <w:rPr>
          <w:rFonts w:ascii="Times New Roman" w:hAnsi="Times New Roman" w:cs="Times New Roman"/>
          <w:sz w:val="24"/>
          <w:szCs w:val="24"/>
        </w:rPr>
        <w:t>CFD</w:t>
      </w:r>
      <w:r>
        <w:rPr>
          <w:rFonts w:ascii="Times New Roman" w:hAnsi="Times New Roman" w:cs="Times New Roman"/>
          <w:sz w:val="24"/>
          <w:szCs w:val="24"/>
        </w:rPr>
        <w:t xml:space="preserve">) </w:t>
      </w:r>
      <w:r w:rsidRPr="00C60A8A">
        <w:rPr>
          <w:rFonts w:ascii="Times New Roman" w:hAnsi="Times New Roman" w:cs="Times New Roman"/>
          <w:sz w:val="24"/>
          <w:szCs w:val="24"/>
        </w:rPr>
        <w:t>codes</w:t>
      </w:r>
      <w:r>
        <w:rPr>
          <w:rFonts w:ascii="Times New Roman" w:hAnsi="Times New Roman" w:cs="Times New Roman"/>
          <w:sz w:val="24"/>
          <w:szCs w:val="24"/>
        </w:rPr>
        <w:t xml:space="preserve"> is based on t</w:t>
      </w:r>
      <w:r w:rsidRPr="00C60A8A">
        <w:rPr>
          <w:rFonts w:ascii="Times New Roman" w:hAnsi="Times New Roman" w:cs="Times New Roman"/>
          <w:sz w:val="24"/>
          <w:szCs w:val="24"/>
        </w:rPr>
        <w:t>he</w:t>
      </w:r>
      <w:r>
        <w:rPr>
          <w:rFonts w:ascii="Times New Roman" w:hAnsi="Times New Roman" w:cs="Times New Roman"/>
          <w:sz w:val="24"/>
          <w:szCs w:val="24"/>
        </w:rPr>
        <w:t xml:space="preserve"> notion of</w:t>
      </w:r>
      <w:r w:rsidRPr="00C60A8A">
        <w:rPr>
          <w:rFonts w:ascii="Times New Roman" w:hAnsi="Times New Roman" w:cs="Times New Roman"/>
          <w:sz w:val="24"/>
          <w:szCs w:val="24"/>
        </w:rPr>
        <w:t xml:space="preserve"> mesh convergence. </w:t>
      </w:r>
      <w:r w:rsidR="009D606A">
        <w:rPr>
          <w:rFonts w:ascii="Times New Roman" w:hAnsi="Times New Roman" w:cs="Times New Roman"/>
          <w:sz w:val="24"/>
          <w:szCs w:val="24"/>
        </w:rPr>
        <w:t xml:space="preserve">Mesh convergence </w:t>
      </w:r>
      <w:r w:rsidR="00671732">
        <w:rPr>
          <w:rFonts w:ascii="Times New Roman" w:hAnsi="Times New Roman" w:cs="Times New Roman"/>
          <w:sz w:val="24"/>
          <w:szCs w:val="24"/>
        </w:rPr>
        <w:t>for models that solve partial differential equations is assessed by successively refining the spatial and temporal discretization.</w:t>
      </w:r>
      <w:r w:rsidR="00566A7E">
        <w:rPr>
          <w:rFonts w:ascii="Times New Roman" w:hAnsi="Times New Roman" w:cs="Times New Roman"/>
          <w:sz w:val="24"/>
          <w:szCs w:val="24"/>
        </w:rPr>
        <w:t xml:space="preserve"> </w:t>
      </w:r>
      <w:r w:rsidR="000623B9">
        <w:rPr>
          <w:rFonts w:ascii="Times New Roman" w:hAnsi="Times New Roman" w:cs="Times New Roman"/>
          <w:sz w:val="24"/>
          <w:szCs w:val="24"/>
        </w:rPr>
        <w:t xml:space="preserve">As the mesh converges, the error estimates (usually an </w:t>
      </w:r>
      <w:r w:rsidR="000623B9" w:rsidRPr="00C60A8A">
        <w:rPr>
          <w:rFonts w:ascii="Times New Roman" w:hAnsi="Times New Roman" w:cs="Times New Roman"/>
          <w:sz w:val="24"/>
          <w:szCs w:val="24"/>
        </w:rPr>
        <w:t>L</w:t>
      </w:r>
      <w:r w:rsidR="000623B9">
        <w:rPr>
          <w:rFonts w:ascii="Times New Roman" w:hAnsi="Times New Roman" w:cs="Times New Roman"/>
          <w:sz w:val="24"/>
          <w:szCs w:val="24"/>
          <w:vertAlign w:val="subscript"/>
        </w:rPr>
        <w:t>n</w:t>
      </w:r>
      <w:r w:rsidR="000623B9">
        <w:rPr>
          <w:rFonts w:ascii="Times New Roman" w:hAnsi="Times New Roman" w:cs="Times New Roman"/>
          <w:sz w:val="24"/>
          <w:szCs w:val="24"/>
        </w:rPr>
        <w:t xml:space="preserve"> norm such as sum absolute error or sum squared error) should decrease at a rate that is usually called the </w:t>
      </w:r>
      <w:r w:rsidR="000623B9" w:rsidRPr="000623B9">
        <w:rPr>
          <w:rFonts w:ascii="Times New Roman" w:hAnsi="Times New Roman" w:cs="Times New Roman"/>
          <w:i/>
          <w:sz w:val="24"/>
          <w:szCs w:val="24"/>
        </w:rPr>
        <w:t>order of convergence</w:t>
      </w:r>
      <w:r w:rsidR="000623B9">
        <w:rPr>
          <w:rFonts w:ascii="Times New Roman" w:hAnsi="Times New Roman" w:cs="Times New Roman"/>
          <w:sz w:val="24"/>
          <w:szCs w:val="24"/>
        </w:rPr>
        <w:t xml:space="preserve">. By checking convergence, we ensure that the model is consistent with an underlying </w:t>
      </w:r>
      <w:r w:rsidR="00204BF9">
        <w:rPr>
          <w:rFonts w:ascii="Times New Roman" w:hAnsi="Times New Roman" w:cs="Times New Roman"/>
          <w:sz w:val="24"/>
          <w:szCs w:val="24"/>
        </w:rPr>
        <w:t>formulation</w:t>
      </w:r>
      <w:r w:rsidR="000623B9">
        <w:rPr>
          <w:rFonts w:ascii="Times New Roman" w:hAnsi="Times New Roman" w:cs="Times New Roman"/>
          <w:sz w:val="24"/>
          <w:szCs w:val="24"/>
        </w:rPr>
        <w:t xml:space="preserve"> rather than numerical artifacts.</w:t>
      </w:r>
      <w:r w:rsidR="00AA1007">
        <w:rPr>
          <w:rFonts w:ascii="Times New Roman" w:hAnsi="Times New Roman" w:cs="Times New Roman"/>
          <w:sz w:val="24"/>
          <w:szCs w:val="24"/>
        </w:rPr>
        <w:t xml:space="preserve"> Failure to converge usually represents either a bug in the implementation or a difficulty o</w:t>
      </w:r>
      <w:r w:rsidR="008D1549">
        <w:rPr>
          <w:rFonts w:ascii="Times New Roman" w:hAnsi="Times New Roman" w:cs="Times New Roman"/>
          <w:sz w:val="24"/>
          <w:szCs w:val="24"/>
        </w:rPr>
        <w:t>f the algorithm o</w:t>
      </w:r>
      <w:r w:rsidR="00AA1007">
        <w:rPr>
          <w:rFonts w:ascii="Times New Roman" w:hAnsi="Times New Roman" w:cs="Times New Roman"/>
          <w:sz w:val="24"/>
          <w:szCs w:val="24"/>
        </w:rPr>
        <w:t>n a class of problem.</w:t>
      </w:r>
    </w:p>
    <w:p w:rsidR="00D52953"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verification toolkit is largely targeted at providing test problems and methods to estimate error</w:t>
      </w:r>
      <w:r w:rsidR="00D52953">
        <w:rPr>
          <w:rFonts w:ascii="Times New Roman" w:hAnsi="Times New Roman" w:cs="Times New Roman"/>
          <w:sz w:val="24"/>
          <w:szCs w:val="24"/>
        </w:rPr>
        <w:t xml:space="preserve"> in situations </w:t>
      </w:r>
      <w:r w:rsidR="009A1E31">
        <w:rPr>
          <w:rFonts w:ascii="Times New Roman" w:hAnsi="Times New Roman" w:cs="Times New Roman"/>
          <w:sz w:val="24"/>
          <w:szCs w:val="24"/>
        </w:rPr>
        <w:t>where an analytical solution is not available</w:t>
      </w:r>
      <w:r>
        <w:rPr>
          <w:rFonts w:ascii="Times New Roman" w:hAnsi="Times New Roman" w:cs="Times New Roman"/>
          <w:sz w:val="24"/>
          <w:szCs w:val="24"/>
        </w:rPr>
        <w:t xml:space="preserve"> from the literature. When nonlinearity, spatially varying coefficients and other complexities are introduced, t</w:t>
      </w:r>
      <w:r w:rsidR="009A1E31">
        <w:rPr>
          <w:rFonts w:ascii="Times New Roman" w:hAnsi="Times New Roman" w:cs="Times New Roman"/>
          <w:sz w:val="24"/>
          <w:szCs w:val="24"/>
        </w:rPr>
        <w:t>ricks</w:t>
      </w:r>
      <w:r>
        <w:rPr>
          <w:rFonts w:ascii="Times New Roman" w:hAnsi="Times New Roman" w:cs="Times New Roman"/>
          <w:sz w:val="24"/>
          <w:szCs w:val="24"/>
        </w:rPr>
        <w:t xml:space="preserve"> must be introduced</w:t>
      </w:r>
      <w:r w:rsidR="009A1E31">
        <w:rPr>
          <w:rFonts w:ascii="Times New Roman" w:hAnsi="Times New Roman" w:cs="Times New Roman"/>
          <w:sz w:val="24"/>
          <w:szCs w:val="24"/>
        </w:rPr>
        <w:t xml:space="preserve"> to obtain good test problems</w:t>
      </w:r>
      <w:r>
        <w:rPr>
          <w:rFonts w:ascii="Times New Roman" w:hAnsi="Times New Roman" w:cs="Times New Roman"/>
          <w:sz w:val="24"/>
          <w:szCs w:val="24"/>
        </w:rPr>
        <w:t>.</w:t>
      </w:r>
      <w:r w:rsidR="00D52953">
        <w:rPr>
          <w:rFonts w:ascii="Times New Roman" w:hAnsi="Times New Roman" w:cs="Times New Roman"/>
          <w:sz w:val="24"/>
          <w:szCs w:val="24"/>
        </w:rPr>
        <w:t xml:space="preserve"> </w:t>
      </w:r>
    </w:p>
    <w:p w:rsidR="00566A7E" w:rsidRDefault="00566A7E" w:rsidP="00D5295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Depending on the context, error and convergence are usually estimated one of two ways:</w:t>
      </w:r>
    </w:p>
    <w:p w:rsidR="00566A7E" w:rsidRP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refinements are assessed relative to an analytical solution, we have a direct estimate of error and the ratio allows us to estimate a </w:t>
      </w:r>
      <w:r w:rsidRPr="00566A7E">
        <w:rPr>
          <w:rFonts w:ascii="Times New Roman" w:hAnsi="Times New Roman" w:cs="Times New Roman"/>
          <w:i/>
          <w:sz w:val="24"/>
          <w:szCs w:val="24"/>
        </w:rPr>
        <w:t>convergence rate.</w:t>
      </w:r>
    </w:p>
    <w:p w:rsidR="00566A7E" w:rsidRDefault="00566A7E" w:rsidP="00566A7E">
      <w:pPr>
        <w:pStyle w:val="ListParagraph"/>
        <w:numPr>
          <w:ilvl w:val="0"/>
          <w:numId w:val="10"/>
        </w:numPr>
        <w:spacing w:after="0" w:line="240" w:lineRule="auto"/>
        <w:jc w:val="both"/>
        <w:rPr>
          <w:rFonts w:ascii="Times New Roman" w:hAnsi="Times New Roman" w:cs="Times New Roman"/>
          <w:sz w:val="24"/>
          <w:szCs w:val="24"/>
        </w:rPr>
      </w:pPr>
      <w:r w:rsidRPr="00566A7E">
        <w:rPr>
          <w:rFonts w:ascii="Times New Roman" w:hAnsi="Times New Roman" w:cs="Times New Roman"/>
          <w:sz w:val="24"/>
          <w:szCs w:val="24"/>
        </w:rPr>
        <w:t xml:space="preserve">When successive grids are compared to one another, we can invoke the concept of Richardson extrapolation and Grid Convergence Index to indirectly estimate error and convergence even when no solution is available. </w:t>
      </w:r>
    </w:p>
    <w:p w:rsidR="00566A7E" w:rsidRDefault="00566A7E" w:rsidP="00566A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practice, we feel that use of </w:t>
      </w:r>
      <w:r w:rsidR="00FB6CC6">
        <w:rPr>
          <w:rFonts w:ascii="Times New Roman" w:hAnsi="Times New Roman" w:cs="Times New Roman"/>
          <w:sz w:val="24"/>
          <w:szCs w:val="24"/>
        </w:rPr>
        <w:t xml:space="preserve">the Method of </w:t>
      </w:r>
      <w:r>
        <w:rPr>
          <w:rFonts w:ascii="Times New Roman" w:hAnsi="Times New Roman" w:cs="Times New Roman"/>
          <w:sz w:val="24"/>
          <w:szCs w:val="24"/>
        </w:rPr>
        <w:t xml:space="preserve">Manufactured Solutions (****) </w:t>
      </w:r>
      <w:r w:rsidR="00FB6CC6">
        <w:rPr>
          <w:rFonts w:ascii="Times New Roman" w:hAnsi="Times New Roman" w:cs="Times New Roman"/>
          <w:sz w:val="24"/>
          <w:szCs w:val="24"/>
        </w:rPr>
        <w:t xml:space="preserve">was able to supply analytical </w:t>
      </w:r>
      <w:r>
        <w:rPr>
          <w:rFonts w:ascii="Times New Roman" w:hAnsi="Times New Roman" w:cs="Times New Roman"/>
          <w:sz w:val="24"/>
          <w:szCs w:val="24"/>
        </w:rPr>
        <w:t>verification problems</w:t>
      </w:r>
      <w:r w:rsidR="00FB6CC6">
        <w:rPr>
          <w:rFonts w:ascii="Times New Roman" w:hAnsi="Times New Roman" w:cs="Times New Roman"/>
          <w:sz w:val="24"/>
          <w:szCs w:val="24"/>
        </w:rPr>
        <w:t xml:space="preserve"> for most cases of interest to us. Direct application of </w:t>
      </w:r>
      <w:r>
        <w:rPr>
          <w:rFonts w:ascii="Times New Roman" w:hAnsi="Times New Roman" w:cs="Times New Roman"/>
          <w:sz w:val="24"/>
          <w:szCs w:val="24"/>
        </w:rPr>
        <w:t>Richardson extrapolation is useful for</w:t>
      </w:r>
      <w:r w:rsidR="00FB6CC6">
        <w:rPr>
          <w:rFonts w:ascii="Times New Roman" w:hAnsi="Times New Roman" w:cs="Times New Roman"/>
          <w:sz w:val="24"/>
          <w:szCs w:val="24"/>
        </w:rPr>
        <w:t xml:space="preserve"> </w:t>
      </w:r>
      <w:r w:rsidR="00FB6CC6">
        <w:rPr>
          <w:rFonts w:ascii="Times New Roman" w:hAnsi="Times New Roman" w:cs="Times New Roman"/>
          <w:i/>
          <w:sz w:val="24"/>
          <w:szCs w:val="24"/>
        </w:rPr>
        <w:t>in situ</w:t>
      </w:r>
      <w:r w:rsidR="00FB6CC6">
        <w:rPr>
          <w:rFonts w:ascii="Times New Roman" w:hAnsi="Times New Roman" w:cs="Times New Roman"/>
          <w:sz w:val="24"/>
          <w:szCs w:val="24"/>
        </w:rPr>
        <w:t xml:space="preserve"> analyses of problems that cannot be altered, but we make no use of it here.</w:t>
      </w:r>
    </w:p>
    <w:p w:rsidR="00AC6D55" w:rsidRDefault="00566A7E"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At least in theory,</w:t>
      </w:r>
      <w:r w:rsidR="000623B9">
        <w:rPr>
          <w:rFonts w:ascii="Times New Roman" w:hAnsi="Times New Roman" w:cs="Times New Roman"/>
          <w:sz w:val="24"/>
          <w:szCs w:val="24"/>
        </w:rPr>
        <w:t xml:space="preserve"> convergence rate</w:t>
      </w:r>
      <w:r>
        <w:rPr>
          <w:rFonts w:ascii="Times New Roman" w:hAnsi="Times New Roman" w:cs="Times New Roman"/>
          <w:sz w:val="24"/>
          <w:szCs w:val="24"/>
        </w:rPr>
        <w:t>s</w:t>
      </w:r>
      <w:r w:rsidR="000623B9">
        <w:rPr>
          <w:rFonts w:ascii="Times New Roman" w:hAnsi="Times New Roman" w:cs="Times New Roman"/>
          <w:sz w:val="24"/>
          <w:szCs w:val="24"/>
        </w:rPr>
        <w:t xml:space="preserve"> can be stipulated as a project requirement and</w:t>
      </w:r>
      <w:r w:rsidR="00671732">
        <w:rPr>
          <w:rFonts w:ascii="Times New Roman" w:hAnsi="Times New Roman" w:cs="Times New Roman"/>
          <w:sz w:val="24"/>
          <w:szCs w:val="24"/>
        </w:rPr>
        <w:t xml:space="preserve"> software testing assertion</w:t>
      </w:r>
      <w:r w:rsidR="000623B9">
        <w:rPr>
          <w:rFonts w:ascii="Times New Roman" w:hAnsi="Times New Roman" w:cs="Times New Roman"/>
          <w:sz w:val="24"/>
          <w:szCs w:val="24"/>
        </w:rPr>
        <w:t>. Convergence rates</w:t>
      </w:r>
      <w:r w:rsidR="00AA1007">
        <w:rPr>
          <w:rFonts w:ascii="Times New Roman" w:hAnsi="Times New Roman" w:cs="Times New Roman"/>
          <w:sz w:val="24"/>
          <w:szCs w:val="24"/>
        </w:rPr>
        <w:t>, not absolute error, are what numerical methods tend to promise</w:t>
      </w:r>
      <w:r w:rsidR="00446FDC">
        <w:rPr>
          <w:rFonts w:ascii="Times New Roman" w:hAnsi="Times New Roman" w:cs="Times New Roman"/>
          <w:sz w:val="24"/>
          <w:szCs w:val="24"/>
        </w:rPr>
        <w:t xml:space="preserve"> and they are very useful in the discovery of code defects</w:t>
      </w:r>
      <w:r w:rsidR="00AA1007">
        <w:rPr>
          <w:rFonts w:ascii="Times New Roman" w:hAnsi="Times New Roman" w:cs="Times New Roman"/>
          <w:sz w:val="24"/>
          <w:szCs w:val="24"/>
        </w:rPr>
        <w:t>.</w:t>
      </w:r>
      <w:r w:rsidR="008D1549">
        <w:rPr>
          <w:rFonts w:ascii="Times New Roman" w:hAnsi="Times New Roman" w:cs="Times New Roman"/>
          <w:sz w:val="24"/>
          <w:szCs w:val="24"/>
        </w:rPr>
        <w:t xml:space="preserve"> Still, </w:t>
      </w:r>
      <w:r w:rsidR="008D1549" w:rsidRPr="00C60A8A">
        <w:rPr>
          <w:rFonts w:ascii="Times New Roman" w:hAnsi="Times New Roman" w:cs="Times New Roman"/>
          <w:sz w:val="24"/>
          <w:szCs w:val="24"/>
        </w:rPr>
        <w:t>the main goal in practice is a more accurate solver. Therefore</w:t>
      </w:r>
      <w:r w:rsidR="008D1549">
        <w:rPr>
          <w:rFonts w:ascii="Times New Roman" w:hAnsi="Times New Roman" w:cs="Times New Roman"/>
          <w:sz w:val="24"/>
          <w:szCs w:val="24"/>
        </w:rPr>
        <w:t>,</w:t>
      </w:r>
      <w:r w:rsidR="008D1549" w:rsidRPr="00C60A8A">
        <w:rPr>
          <w:rFonts w:ascii="Times New Roman" w:hAnsi="Times New Roman" w:cs="Times New Roman"/>
          <w:sz w:val="24"/>
          <w:szCs w:val="24"/>
        </w:rPr>
        <w:t xml:space="preserve"> the superiority of methods should be assessed based on</w:t>
      </w:r>
      <w:r w:rsidR="008D1549" w:rsidRPr="00A45204">
        <w:rPr>
          <w:rFonts w:ascii="Times New Roman" w:hAnsi="Times New Roman" w:cs="Times New Roman"/>
          <w:sz w:val="24"/>
          <w:szCs w:val="24"/>
        </w:rPr>
        <w:t xml:space="preserve"> </w:t>
      </w:r>
      <w:r w:rsidR="008D1549" w:rsidRPr="00C60A8A">
        <w:rPr>
          <w:rFonts w:ascii="Times New Roman" w:hAnsi="Times New Roman" w:cs="Times New Roman"/>
          <w:sz w:val="24"/>
          <w:szCs w:val="24"/>
        </w:rPr>
        <w:t>both convergence and accuracy.</w:t>
      </w:r>
      <w:r w:rsidR="00AC6D55">
        <w:rPr>
          <w:rFonts w:ascii="Times New Roman" w:hAnsi="Times New Roman" w:cs="Times New Roman"/>
          <w:sz w:val="24"/>
          <w:szCs w:val="24"/>
        </w:rPr>
        <w:t xml:space="preserve"> </w:t>
      </w:r>
    </w:p>
    <w:p w:rsidR="004338B9" w:rsidRDefault="00AC6D55" w:rsidP="004338B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Convergence </w:t>
      </w:r>
      <w:r w:rsidRPr="00C60A8A">
        <w:rPr>
          <w:rFonts w:ascii="Times New Roman" w:hAnsi="Times New Roman" w:cs="Times New Roman"/>
          <w:sz w:val="24"/>
          <w:szCs w:val="24"/>
        </w:rPr>
        <w:t>ratio</w:t>
      </w:r>
      <w:r>
        <w:rPr>
          <w:rFonts w:ascii="Times New Roman" w:hAnsi="Times New Roman" w:cs="Times New Roman"/>
          <w:sz w:val="24"/>
          <w:szCs w:val="24"/>
        </w:rPr>
        <w:t>s</w:t>
      </w:r>
      <w:r w:rsidRPr="00C60A8A">
        <w:rPr>
          <w:rFonts w:ascii="Times New Roman" w:hAnsi="Times New Roman" w:cs="Times New Roman"/>
          <w:sz w:val="24"/>
          <w:szCs w:val="24"/>
        </w:rPr>
        <w:t xml:space="preserve">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Convergence ratios should be checked for intermediate grid sizes, preferably at the scale of the real phenomenon and discretization used in practice. In the conclusions, we describe some frustration with messages warning of us of test failures from methods that converge, say, at order 1.97.</w:t>
      </w:r>
      <w:r w:rsidR="008D1549" w:rsidRPr="00C60A8A">
        <w:rPr>
          <w:rFonts w:ascii="Times New Roman" w:hAnsi="Times New Roman" w:cs="Times New Roman"/>
          <w:sz w:val="24"/>
          <w:szCs w:val="24"/>
        </w:rPr>
        <w:t xml:space="preserve"> </w:t>
      </w:r>
    </w:p>
    <w:p w:rsidR="00BC7950" w:rsidRDefault="003E06D5" w:rsidP="00AC6D5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As acceptance tests, a</w:t>
      </w:r>
      <w:r w:rsidR="004338B9">
        <w:rPr>
          <w:rFonts w:ascii="Times New Roman" w:hAnsi="Times New Roman" w:cs="Times New Roman"/>
          <w:sz w:val="24"/>
          <w:szCs w:val="24"/>
        </w:rPr>
        <w:t xml:space="preserve">lgorithm tests </w:t>
      </w:r>
      <w:r>
        <w:rPr>
          <w:rFonts w:ascii="Times New Roman" w:hAnsi="Times New Roman" w:cs="Times New Roman"/>
          <w:sz w:val="24"/>
          <w:szCs w:val="24"/>
        </w:rPr>
        <w:t>should</w:t>
      </w:r>
      <w:r w:rsidR="004338B9">
        <w:rPr>
          <w:rFonts w:ascii="Times New Roman" w:hAnsi="Times New Roman" w:cs="Times New Roman"/>
          <w:sz w:val="24"/>
          <w:szCs w:val="24"/>
        </w:rPr>
        <w:t xml:space="preserve"> be conducted over a range of problems that exercise the major physical features that are to be modeled</w:t>
      </w:r>
      <w:r>
        <w:rPr>
          <w:rFonts w:ascii="Times New Roman" w:hAnsi="Times New Roman" w:cs="Times New Roman"/>
          <w:sz w:val="24"/>
          <w:szCs w:val="24"/>
        </w:rPr>
        <w:t xml:space="preserve">. The community may help with this by providing benchmarks, but we were unable to ascertain that </w:t>
      </w:r>
      <w:r w:rsidR="00446FDC">
        <w:rPr>
          <w:rFonts w:ascii="Times New Roman" w:hAnsi="Times New Roman" w:cs="Times New Roman"/>
          <w:sz w:val="24"/>
          <w:szCs w:val="24"/>
        </w:rPr>
        <w:t xml:space="preserve">any widely accepted benchmarks were </w:t>
      </w:r>
      <w:r>
        <w:rPr>
          <w:rFonts w:ascii="Times New Roman" w:hAnsi="Times New Roman" w:cs="Times New Roman"/>
          <w:sz w:val="24"/>
          <w:szCs w:val="24"/>
        </w:rPr>
        <w:t>the case for our situation.</w:t>
      </w:r>
      <w:r w:rsidR="00446FDC">
        <w:rPr>
          <w:rFonts w:ascii="Times New Roman" w:hAnsi="Times New Roman" w:cs="Times New Roman"/>
          <w:sz w:val="24"/>
          <w:szCs w:val="24"/>
        </w:rPr>
        <w:t xml:space="preserve"> </w:t>
      </w:r>
      <w:r>
        <w:rPr>
          <w:rFonts w:ascii="Times New Roman" w:hAnsi="Times New Roman" w:cs="Times New Roman"/>
          <w:sz w:val="24"/>
          <w:szCs w:val="24"/>
        </w:rPr>
        <w:t xml:space="preserve">As system tests we believe that the tests should be </w:t>
      </w:r>
      <w:r w:rsidRPr="003E06D5">
        <w:rPr>
          <w:rFonts w:ascii="Times New Roman" w:hAnsi="Times New Roman" w:cs="Times New Roman"/>
          <w:i/>
          <w:sz w:val="24"/>
          <w:szCs w:val="24"/>
        </w:rPr>
        <w:t>glass box</w:t>
      </w:r>
      <w:r>
        <w:rPr>
          <w:rFonts w:ascii="Times New Roman" w:hAnsi="Times New Roman" w:cs="Times New Roman"/>
          <w:sz w:val="24"/>
          <w:szCs w:val="24"/>
        </w:rPr>
        <w:t xml:space="preserve">, targeting known or discovered vulnerabilities of the algorithm. The layering of the advection, </w:t>
      </w:r>
      <w:r>
        <w:rPr>
          <w:rFonts w:ascii="Times New Roman" w:hAnsi="Times New Roman" w:cs="Times New Roman"/>
          <w:sz w:val="24"/>
          <w:szCs w:val="24"/>
        </w:rPr>
        <w:lastRenderedPageBreak/>
        <w:t>diffusion and reaction components of our convergence tests</w:t>
      </w:r>
      <w:r w:rsidR="00566A7E">
        <w:rPr>
          <w:rFonts w:ascii="Times New Roman" w:hAnsi="Times New Roman" w:cs="Times New Roman"/>
          <w:sz w:val="24"/>
          <w:szCs w:val="24"/>
        </w:rPr>
        <w:t>, for instance, is specifically motivated by our desire to use operator splitting.</w:t>
      </w:r>
    </w:p>
    <w:p w:rsidR="00AA1007" w:rsidRDefault="00446FDC" w:rsidP="00446FDC">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distinction might be made between the reportable set of algorithmic tests and </w:t>
      </w:r>
      <w:r w:rsidR="00B54EEF">
        <w:rPr>
          <w:rFonts w:ascii="Times New Roman" w:hAnsi="Times New Roman" w:cs="Times New Roman"/>
          <w:sz w:val="24"/>
          <w:szCs w:val="24"/>
        </w:rPr>
        <w:t>system tests aimed</w:t>
      </w:r>
      <w:r>
        <w:rPr>
          <w:rFonts w:ascii="Times New Roman" w:hAnsi="Times New Roman" w:cs="Times New Roman"/>
          <w:sz w:val="24"/>
          <w:szCs w:val="24"/>
        </w:rPr>
        <w:t xml:space="preserve"> at defect discovery. </w:t>
      </w:r>
      <w:r w:rsidR="00B54EEF">
        <w:rPr>
          <w:rFonts w:ascii="Times New Roman" w:hAnsi="Times New Roman" w:cs="Times New Roman"/>
          <w:sz w:val="24"/>
          <w:szCs w:val="24"/>
        </w:rPr>
        <w:t>I</w:t>
      </w:r>
      <w:r>
        <w:rPr>
          <w:rFonts w:ascii="Times New Roman" w:hAnsi="Times New Roman" w:cs="Times New Roman"/>
          <w:sz w:val="24"/>
          <w:szCs w:val="24"/>
        </w:rPr>
        <w:t>mportant example</w:t>
      </w:r>
      <w:r w:rsidR="00B54EEF">
        <w:rPr>
          <w:rFonts w:ascii="Times New Roman" w:hAnsi="Times New Roman" w:cs="Times New Roman"/>
          <w:sz w:val="24"/>
          <w:szCs w:val="24"/>
        </w:rPr>
        <w:t xml:space="preserve">s are </w:t>
      </w:r>
      <w:r>
        <w:rPr>
          <w:rFonts w:ascii="Times New Roman" w:hAnsi="Times New Roman" w:cs="Times New Roman"/>
          <w:sz w:val="24"/>
          <w:szCs w:val="24"/>
        </w:rPr>
        <w:t>tests of symmetry, such as whether a 1D model gives the same result when the upstream and downstream result is swapped. Others are positivity preservation of constituents, mass conservation and oscillation detection. In the case of positivity preservation and mass conservation, it is typical to abstract this code for use both in the test suite and in the driver as a user option.</w:t>
      </w:r>
    </w:p>
    <w:p w:rsidR="00ED1487" w:rsidRPr="00566A7E" w:rsidRDefault="00ED1487" w:rsidP="00ED148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we agree with the conclusions of **** that system tests – particularly convergence tests –  expose bugs well, particularly when an attempt is made to test symmetrically and over special cases. We feel that the hierarchical approach we describe in the next section further helps to isolate problems. Nevertheless, a close reading of *** does reveal that the convergence tests sometimes initially failed to pick up bugs that are exactly the sorts unit tests might catch (e.g. gaffes in corner cells). </w:t>
      </w:r>
    </w:p>
    <w:p w:rsidR="00ED1487" w:rsidRDefault="00ED1487" w:rsidP="00474DDF">
      <w:pPr>
        <w:pBdr>
          <w:bottom w:val="dotted" w:sz="24" w:space="1" w:color="auto"/>
        </w:pBdr>
        <w:spacing w:after="0" w:line="240" w:lineRule="auto"/>
        <w:jc w:val="both"/>
        <w:rPr>
          <w:rFonts w:ascii="Times New Roman" w:hAnsi="Times New Roman" w:cs="Times New Roman"/>
          <w:b/>
          <w:sz w:val="24"/>
          <w:szCs w:val="24"/>
        </w:rPr>
      </w:pPr>
    </w:p>
    <w:p w:rsidR="00ED1487" w:rsidRDefault="00ED1487"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description will go here</w:t>
      </w:r>
    </w:p>
    <w:p w:rsidR="00ED1487" w:rsidRDefault="00ED1487" w:rsidP="00474DDF">
      <w:pPr>
        <w:spacing w:after="0" w:line="240" w:lineRule="auto"/>
        <w:jc w:val="both"/>
        <w:rPr>
          <w:rFonts w:ascii="Times New Roman" w:hAnsi="Times New Roman" w:cs="Times New Roman"/>
          <w:b/>
          <w:sz w:val="24"/>
          <w:szCs w:val="24"/>
        </w:rPr>
      </w:pPr>
    </w:p>
    <w:p w:rsidR="00ED1487" w:rsidRDefault="00ED1487" w:rsidP="00474DDF">
      <w:pPr>
        <w:spacing w:after="0" w:line="240" w:lineRule="auto"/>
        <w:jc w:val="both"/>
        <w:rPr>
          <w:rFonts w:ascii="Times New Roman" w:hAnsi="Times New Roman" w:cs="Times New Roman"/>
          <w:b/>
          <w:sz w:val="24"/>
          <w:szCs w:val="24"/>
        </w:rPr>
      </w:pPr>
    </w:p>
    <w:p w:rsidR="00ED1487" w:rsidRDefault="00ED1487" w:rsidP="00474DDF">
      <w:pPr>
        <w:spacing w:after="0" w:line="240" w:lineRule="auto"/>
        <w:jc w:val="both"/>
        <w:rPr>
          <w:rFonts w:ascii="Times New Roman" w:hAnsi="Times New Roman" w:cs="Times New Roman"/>
          <w:b/>
          <w:sz w:val="24"/>
          <w:szCs w:val="24"/>
        </w:rPr>
      </w:pPr>
    </w:p>
    <w:p w:rsidR="005D477F" w:rsidRDefault="005D477F" w:rsidP="005D477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Case study: Bidirectional Flow</w:t>
      </w: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5D477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Case study: </w:t>
      </w:r>
      <w:r w:rsidR="00B54EEF">
        <w:rPr>
          <w:rFonts w:ascii="Times New Roman" w:hAnsi="Times New Roman" w:cs="Times New Roman"/>
          <w:b/>
          <w:sz w:val="24"/>
          <w:szCs w:val="24"/>
        </w:rPr>
        <w:t>Boundary influences</w:t>
      </w:r>
    </w:p>
    <w:p w:rsidR="005D477F" w:rsidRDefault="005D477F" w:rsidP="00474DDF">
      <w:pPr>
        <w:spacing w:after="0" w:line="240" w:lineRule="auto"/>
        <w:jc w:val="both"/>
        <w:rPr>
          <w:rFonts w:ascii="Times New Roman" w:hAnsi="Times New Roman" w:cs="Times New Roman"/>
          <w:b/>
          <w:sz w:val="24"/>
          <w:szCs w:val="24"/>
        </w:rPr>
      </w:pPr>
    </w:p>
    <w:p w:rsidR="00ED1487" w:rsidRDefault="00ED1487" w:rsidP="00ED1487">
      <w:pPr>
        <w:pBdr>
          <w:bottom w:val="dotted" w:sz="24" w:space="1" w:color="auto"/>
        </w:pBd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5D477F" w:rsidRDefault="005D477F" w:rsidP="00474DDF">
      <w:pPr>
        <w:spacing w:after="0" w:line="240" w:lineRule="auto"/>
        <w:jc w:val="both"/>
        <w:rPr>
          <w:rFonts w:ascii="Times New Roman" w:hAnsi="Times New Roman" w:cs="Times New Roman"/>
          <w:b/>
          <w:sz w:val="24"/>
          <w:szCs w:val="24"/>
        </w:rPr>
      </w:pPr>
    </w:p>
    <w:p w:rsidR="00F11B43" w:rsidRDefault="005D477F"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lessons learned</w:t>
      </w:r>
    </w:p>
    <w:p w:rsidR="005D477F" w:rsidRDefault="005D477F" w:rsidP="005D477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test suite succeeds both in finding bugs and in elucidating the strengths and weaknesses of the algorithm on various types of problems. We </w:t>
      </w:r>
      <w:r w:rsidR="00E9559D">
        <w:rPr>
          <w:rFonts w:ascii="Times New Roman" w:hAnsi="Times New Roman" w:cs="Times New Roman"/>
          <w:sz w:val="24"/>
          <w:szCs w:val="24"/>
        </w:rPr>
        <w:t xml:space="preserve">feel that our test suite is comprehensive for a class of problems that lack benchmarks. We </w:t>
      </w:r>
      <w:r>
        <w:rPr>
          <w:rFonts w:ascii="Times New Roman" w:hAnsi="Times New Roman" w:cs="Times New Roman"/>
          <w:sz w:val="24"/>
          <w:szCs w:val="24"/>
        </w:rPr>
        <w:t>have been able to establish second order convergence on a wide variety of problems</w:t>
      </w:r>
      <w:r w:rsidR="00490A15">
        <w:rPr>
          <w:rFonts w:ascii="Times New Roman" w:hAnsi="Times New Roman" w:cs="Times New Roman"/>
          <w:sz w:val="24"/>
          <w:szCs w:val="24"/>
        </w:rPr>
        <w:t xml:space="preserve"> despite operator splitting and</w:t>
      </w:r>
      <w:r>
        <w:rPr>
          <w:rFonts w:ascii="Times New Roman" w:hAnsi="Times New Roman" w:cs="Times New Roman"/>
          <w:sz w:val="24"/>
          <w:szCs w:val="24"/>
        </w:rPr>
        <w:t xml:space="preserve"> excellent accuracy </w:t>
      </w:r>
      <w:r w:rsidR="00490A15">
        <w:rPr>
          <w:rFonts w:ascii="Times New Roman" w:hAnsi="Times New Roman" w:cs="Times New Roman"/>
          <w:sz w:val="24"/>
          <w:szCs w:val="24"/>
        </w:rPr>
        <w:t>on even some of the problems w</w:t>
      </w:r>
      <w:r w:rsidR="00A30E76">
        <w:rPr>
          <w:rFonts w:ascii="Times New Roman" w:hAnsi="Times New Roman" w:cs="Times New Roman"/>
          <w:sz w:val="24"/>
          <w:szCs w:val="24"/>
        </w:rPr>
        <w:t xml:space="preserve">here we miss convergence goals – such as problems with active time-varying </w:t>
      </w:r>
      <w:r w:rsidR="00490A15">
        <w:rPr>
          <w:rFonts w:ascii="Times New Roman" w:hAnsi="Times New Roman" w:cs="Times New Roman"/>
          <w:sz w:val="24"/>
          <w:szCs w:val="24"/>
        </w:rPr>
        <w:t>boundaries</w:t>
      </w:r>
      <w:r w:rsidR="00A30E76">
        <w:rPr>
          <w:rFonts w:ascii="Times New Roman" w:hAnsi="Times New Roman" w:cs="Times New Roman"/>
          <w:sz w:val="24"/>
          <w:szCs w:val="24"/>
        </w:rPr>
        <w:t xml:space="preserve"> or nonlinearity</w:t>
      </w:r>
      <w:r w:rsidR="00490A15">
        <w:rPr>
          <w:rFonts w:ascii="Times New Roman" w:hAnsi="Times New Roman" w:cs="Times New Roman"/>
          <w:sz w:val="24"/>
          <w:szCs w:val="24"/>
        </w:rPr>
        <w:t xml:space="preserve">. </w:t>
      </w:r>
    </w:p>
    <w:p w:rsidR="00A44E3A" w:rsidRDefault="00A30E76" w:rsidP="0076410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key </w:t>
      </w:r>
      <w:r w:rsidR="00490A15">
        <w:rPr>
          <w:rFonts w:ascii="Times New Roman" w:hAnsi="Times New Roman" w:cs="Times New Roman"/>
          <w:sz w:val="24"/>
          <w:szCs w:val="24"/>
        </w:rPr>
        <w:t>issue</w:t>
      </w:r>
      <w:r>
        <w:rPr>
          <w:rFonts w:ascii="Times New Roman" w:hAnsi="Times New Roman" w:cs="Times New Roman"/>
          <w:sz w:val="24"/>
          <w:szCs w:val="24"/>
        </w:rPr>
        <w:t>s</w:t>
      </w:r>
      <w:r w:rsidR="00490A15">
        <w:rPr>
          <w:rFonts w:ascii="Times New Roman" w:hAnsi="Times New Roman" w:cs="Times New Roman"/>
          <w:sz w:val="24"/>
          <w:szCs w:val="24"/>
        </w:rPr>
        <w:t xml:space="preserve"> we have had to sort through are establishment of </w:t>
      </w:r>
      <w:r>
        <w:rPr>
          <w:rFonts w:ascii="Times New Roman" w:hAnsi="Times New Roman" w:cs="Times New Roman"/>
          <w:sz w:val="24"/>
          <w:szCs w:val="24"/>
        </w:rPr>
        <w:t xml:space="preserve">meaningful </w:t>
      </w:r>
      <w:r w:rsidR="00490A15">
        <w:rPr>
          <w:rFonts w:ascii="Times New Roman" w:hAnsi="Times New Roman" w:cs="Times New Roman"/>
          <w:sz w:val="24"/>
          <w:szCs w:val="24"/>
        </w:rPr>
        <w:t>test assertions and the tension between test criteria and the need to demonstrate quality.</w:t>
      </w:r>
      <w:r w:rsidR="00921430">
        <w:rPr>
          <w:rFonts w:ascii="Times New Roman" w:hAnsi="Times New Roman" w:cs="Times New Roman"/>
          <w:sz w:val="24"/>
          <w:szCs w:val="24"/>
        </w:rPr>
        <w:t xml:space="preserve"> </w:t>
      </w:r>
      <w:r>
        <w:rPr>
          <w:rFonts w:ascii="Times New Roman" w:hAnsi="Times New Roman" w:cs="Times New Roman"/>
          <w:sz w:val="24"/>
          <w:szCs w:val="24"/>
        </w:rPr>
        <w:t>These difficulties mos</w:t>
      </w:r>
      <w:r w:rsidR="0076410D">
        <w:rPr>
          <w:rFonts w:ascii="Times New Roman" w:hAnsi="Times New Roman" w:cs="Times New Roman"/>
          <w:sz w:val="24"/>
          <w:szCs w:val="24"/>
        </w:rPr>
        <w:t>tly lay in the algorithm tests, because t</w:t>
      </w:r>
      <w:r w:rsidR="00A44E3A">
        <w:rPr>
          <w:rFonts w:ascii="Times New Roman" w:hAnsi="Times New Roman" w:cs="Times New Roman"/>
          <w:sz w:val="24"/>
          <w:szCs w:val="24"/>
        </w:rPr>
        <w:t>he unit test</w:t>
      </w:r>
      <w:r>
        <w:rPr>
          <w:rFonts w:ascii="Times New Roman" w:hAnsi="Times New Roman" w:cs="Times New Roman"/>
          <w:sz w:val="24"/>
          <w:szCs w:val="24"/>
        </w:rPr>
        <w:t xml:space="preserve"> component of the suite </w:t>
      </w:r>
      <w:r w:rsidR="00A44E3A">
        <w:rPr>
          <w:rFonts w:ascii="Times New Roman" w:hAnsi="Times New Roman" w:cs="Times New Roman"/>
          <w:sz w:val="24"/>
          <w:szCs w:val="24"/>
        </w:rPr>
        <w:t>do</w:t>
      </w:r>
      <w:r>
        <w:rPr>
          <w:rFonts w:ascii="Times New Roman" w:hAnsi="Times New Roman" w:cs="Times New Roman"/>
          <w:sz w:val="24"/>
          <w:szCs w:val="24"/>
        </w:rPr>
        <w:t>es</w:t>
      </w:r>
      <w:r w:rsidR="00A44E3A">
        <w:rPr>
          <w:rFonts w:ascii="Times New Roman" w:hAnsi="Times New Roman" w:cs="Times New Roman"/>
          <w:sz w:val="24"/>
          <w:szCs w:val="24"/>
        </w:rPr>
        <w:t xml:space="preserve"> not have a dual job description. The </w:t>
      </w:r>
      <w:r>
        <w:rPr>
          <w:rFonts w:ascii="Times New Roman" w:hAnsi="Times New Roman" w:cs="Times New Roman"/>
          <w:sz w:val="24"/>
          <w:szCs w:val="24"/>
        </w:rPr>
        <w:t xml:space="preserve">only difficulties </w:t>
      </w:r>
      <w:r w:rsidR="00A44E3A">
        <w:rPr>
          <w:rFonts w:ascii="Times New Roman" w:hAnsi="Times New Roman" w:cs="Times New Roman"/>
          <w:sz w:val="24"/>
          <w:szCs w:val="24"/>
        </w:rPr>
        <w:t xml:space="preserve">with unit tests seem to </w:t>
      </w:r>
      <w:r>
        <w:rPr>
          <w:rFonts w:ascii="Times New Roman" w:hAnsi="Times New Roman" w:cs="Times New Roman"/>
          <w:sz w:val="24"/>
          <w:szCs w:val="24"/>
        </w:rPr>
        <w:t>be</w:t>
      </w:r>
      <w:r w:rsidR="00A44E3A">
        <w:rPr>
          <w:rFonts w:ascii="Times New Roman" w:hAnsi="Times New Roman" w:cs="Times New Roman"/>
          <w:sz w:val="24"/>
          <w:szCs w:val="24"/>
        </w:rPr>
        <w:t xml:space="preserve"> culture: </w:t>
      </w:r>
      <w:r>
        <w:rPr>
          <w:rFonts w:ascii="Times New Roman" w:hAnsi="Times New Roman" w:cs="Times New Roman"/>
          <w:sz w:val="24"/>
          <w:szCs w:val="24"/>
        </w:rPr>
        <w:t xml:space="preserve">generating </w:t>
      </w:r>
      <w:r w:rsidR="00A44E3A">
        <w:rPr>
          <w:rFonts w:ascii="Times New Roman" w:hAnsi="Times New Roman" w:cs="Times New Roman"/>
          <w:sz w:val="24"/>
          <w:szCs w:val="24"/>
        </w:rPr>
        <w:t xml:space="preserve">the will to </w:t>
      </w:r>
      <w:r w:rsidR="00921430">
        <w:rPr>
          <w:rFonts w:ascii="Times New Roman" w:hAnsi="Times New Roman" w:cs="Times New Roman"/>
          <w:sz w:val="24"/>
          <w:szCs w:val="24"/>
        </w:rPr>
        <w:t>write</w:t>
      </w:r>
      <w:r w:rsidR="00A44E3A">
        <w:rPr>
          <w:rFonts w:ascii="Times New Roman" w:hAnsi="Times New Roman" w:cs="Times New Roman"/>
          <w:sz w:val="24"/>
          <w:szCs w:val="24"/>
        </w:rPr>
        <w:t xml:space="preserve"> them and the skills to </w:t>
      </w:r>
      <w:r>
        <w:rPr>
          <w:rFonts w:ascii="Times New Roman" w:hAnsi="Times New Roman" w:cs="Times New Roman"/>
          <w:sz w:val="24"/>
          <w:szCs w:val="24"/>
        </w:rPr>
        <w:t>write them in a way that</w:t>
      </w:r>
      <w:r w:rsidR="00A44E3A">
        <w:rPr>
          <w:rFonts w:ascii="Times New Roman" w:hAnsi="Times New Roman" w:cs="Times New Roman"/>
          <w:sz w:val="24"/>
          <w:szCs w:val="24"/>
        </w:rPr>
        <w:t xml:space="preserve"> </w:t>
      </w:r>
      <w:r>
        <w:rPr>
          <w:rFonts w:ascii="Times New Roman" w:hAnsi="Times New Roman" w:cs="Times New Roman"/>
          <w:sz w:val="24"/>
          <w:szCs w:val="24"/>
        </w:rPr>
        <w:t>covers the unusual cases</w:t>
      </w:r>
      <w:r w:rsidR="00A44E3A">
        <w:rPr>
          <w:rFonts w:ascii="Times New Roman" w:hAnsi="Times New Roman" w:cs="Times New Roman"/>
          <w:sz w:val="24"/>
          <w:szCs w:val="24"/>
        </w:rPr>
        <w:t>. There are automatic tools to help discover whether this type of coverage is complete.</w:t>
      </w:r>
    </w:p>
    <w:p w:rsidR="005D477F" w:rsidRDefault="0076410D"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it comes to algorithm tests, nominally</w:t>
      </w:r>
      <w:r w:rsidR="00490A15">
        <w:rPr>
          <w:rFonts w:ascii="Times New Roman" w:hAnsi="Times New Roman" w:cs="Times New Roman"/>
          <w:sz w:val="24"/>
          <w:szCs w:val="24"/>
        </w:rPr>
        <w:t xml:space="preserve"> we sought a convergence rate O(2) for </w:t>
      </w:r>
      <w:r>
        <w:rPr>
          <w:rFonts w:ascii="Times New Roman" w:hAnsi="Times New Roman" w:cs="Times New Roman"/>
          <w:sz w:val="24"/>
          <w:szCs w:val="24"/>
        </w:rPr>
        <w:t>all</w:t>
      </w:r>
      <w:r w:rsidR="00490A15">
        <w:rPr>
          <w:rFonts w:ascii="Times New Roman" w:hAnsi="Times New Roman" w:cs="Times New Roman"/>
          <w:sz w:val="24"/>
          <w:szCs w:val="24"/>
        </w:rPr>
        <w:t xml:space="preserve"> components of our algorithm. </w:t>
      </w:r>
      <w:r>
        <w:rPr>
          <w:rFonts w:ascii="Times New Roman" w:hAnsi="Times New Roman" w:cs="Times New Roman"/>
          <w:sz w:val="24"/>
          <w:szCs w:val="24"/>
        </w:rPr>
        <w:t>A convergence</w:t>
      </w:r>
      <w:r w:rsidR="00144507">
        <w:rPr>
          <w:rFonts w:ascii="Times New Roman" w:hAnsi="Times New Roman" w:cs="Times New Roman"/>
          <w:sz w:val="24"/>
          <w:szCs w:val="24"/>
        </w:rPr>
        <w:t xml:space="preserve"> criterion</w:t>
      </w:r>
      <w:r w:rsidR="00490A15">
        <w:rPr>
          <w:rFonts w:ascii="Times New Roman" w:hAnsi="Times New Roman" w:cs="Times New Roman"/>
          <w:sz w:val="24"/>
          <w:szCs w:val="24"/>
        </w:rPr>
        <w:t xml:space="preserve"> seemed</w:t>
      </w:r>
      <w:r w:rsidR="00144507">
        <w:rPr>
          <w:rFonts w:ascii="Times New Roman" w:hAnsi="Times New Roman" w:cs="Times New Roman"/>
          <w:sz w:val="24"/>
          <w:szCs w:val="24"/>
        </w:rPr>
        <w:t xml:space="preserve"> in-</w:t>
      </w:r>
      <w:r w:rsidR="00490A15">
        <w:rPr>
          <w:rFonts w:ascii="Times New Roman" w:hAnsi="Times New Roman" w:cs="Times New Roman"/>
          <w:sz w:val="24"/>
          <w:szCs w:val="24"/>
        </w:rPr>
        <w:t>keeping with the way numerical model accuracy is expressed and less arbitrary than a hard-wired, scale-dependent absolute standard. Early on, however, it was clear that noisy conve</w:t>
      </w:r>
      <w:r w:rsidR="00144507">
        <w:rPr>
          <w:rFonts w:ascii="Times New Roman" w:hAnsi="Times New Roman" w:cs="Times New Roman"/>
          <w:sz w:val="24"/>
          <w:szCs w:val="24"/>
        </w:rPr>
        <w:t xml:space="preserve">rgence could spoil even a </w:t>
      </w:r>
      <w:r w:rsidR="00490A15">
        <w:rPr>
          <w:rFonts w:ascii="Times New Roman" w:hAnsi="Times New Roman" w:cs="Times New Roman"/>
          <w:sz w:val="24"/>
          <w:szCs w:val="24"/>
        </w:rPr>
        <w:t>success</w:t>
      </w:r>
      <w:r w:rsidR="00144507">
        <w:rPr>
          <w:rFonts w:ascii="Times New Roman" w:hAnsi="Times New Roman" w:cs="Times New Roman"/>
          <w:sz w:val="24"/>
          <w:szCs w:val="24"/>
        </w:rPr>
        <w:t xml:space="preserve"> when expressed as a hard assertion</w:t>
      </w:r>
      <w:r w:rsidR="00490A15">
        <w:rPr>
          <w:rFonts w:ascii="Times New Roman" w:hAnsi="Times New Roman" w:cs="Times New Roman"/>
          <w:sz w:val="24"/>
          <w:szCs w:val="24"/>
        </w:rPr>
        <w:t xml:space="preserve">. We were frustrated by </w:t>
      </w:r>
      <w:r w:rsidR="00144507">
        <w:rPr>
          <w:rFonts w:ascii="Times New Roman" w:hAnsi="Times New Roman" w:cs="Times New Roman"/>
          <w:sz w:val="24"/>
          <w:szCs w:val="24"/>
        </w:rPr>
        <w:t xml:space="preserve">numerous test failure messages due to </w:t>
      </w:r>
      <w:r w:rsidR="00490A15">
        <w:rPr>
          <w:rFonts w:ascii="Times New Roman" w:hAnsi="Times New Roman" w:cs="Times New Roman"/>
          <w:sz w:val="24"/>
          <w:szCs w:val="24"/>
        </w:rPr>
        <w:t>convergence rates such as</w:t>
      </w:r>
      <w:r w:rsidR="00144507">
        <w:rPr>
          <w:rFonts w:ascii="Times New Roman" w:hAnsi="Times New Roman" w:cs="Times New Roman"/>
          <w:sz w:val="24"/>
          <w:szCs w:val="24"/>
        </w:rPr>
        <w:t xml:space="preserve"> 1.97</w:t>
      </w:r>
      <w:r w:rsidR="00847159">
        <w:rPr>
          <w:rFonts w:ascii="Times New Roman" w:hAnsi="Times New Roman" w:cs="Times New Roman"/>
          <w:sz w:val="24"/>
          <w:szCs w:val="24"/>
        </w:rPr>
        <w:t xml:space="preserve"> which surely would have passed a graphical acceptance test</w:t>
      </w:r>
      <w:r w:rsidR="00144507">
        <w:rPr>
          <w:rFonts w:ascii="Times New Roman" w:hAnsi="Times New Roman" w:cs="Times New Roman"/>
          <w:sz w:val="24"/>
          <w:szCs w:val="24"/>
        </w:rPr>
        <w:t xml:space="preserve">. We were also </w:t>
      </w:r>
      <w:r w:rsidR="00A44E3A">
        <w:rPr>
          <w:rFonts w:ascii="Times New Roman" w:hAnsi="Times New Roman" w:cs="Times New Roman"/>
          <w:sz w:val="24"/>
          <w:szCs w:val="24"/>
        </w:rPr>
        <w:t xml:space="preserve">occasionally </w:t>
      </w:r>
      <w:r w:rsidR="00144507">
        <w:rPr>
          <w:rFonts w:ascii="Times New Roman" w:hAnsi="Times New Roman" w:cs="Times New Roman"/>
          <w:sz w:val="24"/>
          <w:szCs w:val="24"/>
        </w:rPr>
        <w:t>thwarted by sensitivity to problem parameters.</w:t>
      </w:r>
    </w:p>
    <w:p w:rsidR="008B760D" w:rsidRDefault="00921430" w:rsidP="00490A1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Given </w:t>
      </w:r>
      <w:r w:rsidR="0094778D">
        <w:rPr>
          <w:rFonts w:ascii="Times New Roman" w:hAnsi="Times New Roman" w:cs="Times New Roman"/>
          <w:sz w:val="24"/>
          <w:szCs w:val="24"/>
        </w:rPr>
        <w:t>a</w:t>
      </w:r>
      <w:r>
        <w:rPr>
          <w:rFonts w:ascii="Times New Roman" w:hAnsi="Times New Roman" w:cs="Times New Roman"/>
          <w:sz w:val="24"/>
          <w:szCs w:val="24"/>
        </w:rPr>
        <w:t xml:space="preserve"> stream of</w:t>
      </w:r>
      <w:r w:rsidR="00A44E3A">
        <w:rPr>
          <w:rFonts w:ascii="Times New Roman" w:hAnsi="Times New Roman" w:cs="Times New Roman"/>
          <w:sz w:val="24"/>
          <w:szCs w:val="24"/>
        </w:rPr>
        <w:t xml:space="preserve"> messages, we generally </w:t>
      </w:r>
      <w:r w:rsidR="00B92834">
        <w:rPr>
          <w:rFonts w:ascii="Times New Roman" w:hAnsi="Times New Roman" w:cs="Times New Roman"/>
          <w:sz w:val="24"/>
          <w:szCs w:val="24"/>
        </w:rPr>
        <w:t xml:space="preserve">either </w:t>
      </w:r>
      <w:r w:rsidR="0026697F">
        <w:rPr>
          <w:rFonts w:ascii="Times New Roman" w:hAnsi="Times New Roman" w:cs="Times New Roman"/>
          <w:sz w:val="24"/>
          <w:szCs w:val="24"/>
        </w:rPr>
        <w:t>fixed the code</w:t>
      </w:r>
      <w:r w:rsidR="00B92834">
        <w:rPr>
          <w:rFonts w:ascii="Times New Roman" w:hAnsi="Times New Roman" w:cs="Times New Roman"/>
          <w:sz w:val="24"/>
          <w:szCs w:val="24"/>
        </w:rPr>
        <w:t xml:space="preserve"> or we </w:t>
      </w:r>
      <w:r w:rsidR="008B760D">
        <w:rPr>
          <w:rFonts w:ascii="Times New Roman" w:hAnsi="Times New Roman" w:cs="Times New Roman"/>
          <w:sz w:val="24"/>
          <w:szCs w:val="24"/>
        </w:rPr>
        <w:t xml:space="preserve">searched for bugs until </w:t>
      </w:r>
      <w:r w:rsidR="00A44E3A">
        <w:rPr>
          <w:rFonts w:ascii="Times New Roman" w:hAnsi="Times New Roman" w:cs="Times New Roman"/>
          <w:sz w:val="24"/>
          <w:szCs w:val="24"/>
        </w:rPr>
        <w:t xml:space="preserve">both of </w:t>
      </w:r>
      <w:r w:rsidR="008B760D">
        <w:rPr>
          <w:rFonts w:ascii="Times New Roman" w:hAnsi="Times New Roman" w:cs="Times New Roman"/>
          <w:sz w:val="24"/>
          <w:szCs w:val="24"/>
        </w:rPr>
        <w:t>the following thing</w:t>
      </w:r>
      <w:r w:rsidR="00A44E3A">
        <w:rPr>
          <w:rFonts w:ascii="Times New Roman" w:hAnsi="Times New Roman" w:cs="Times New Roman"/>
          <w:sz w:val="24"/>
          <w:szCs w:val="24"/>
        </w:rPr>
        <w:t>s</w:t>
      </w:r>
      <w:r w:rsidR="008B760D">
        <w:rPr>
          <w:rFonts w:ascii="Times New Roman" w:hAnsi="Times New Roman" w:cs="Times New Roman"/>
          <w:sz w:val="24"/>
          <w:szCs w:val="24"/>
        </w:rPr>
        <w:t xml:space="preserve"> happened:</w:t>
      </w:r>
    </w:p>
    <w:p w:rsidR="007F11E0" w:rsidRPr="007F11E0" w:rsidRDefault="0006732B" w:rsidP="007F11E0">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847159">
        <w:rPr>
          <w:rFonts w:ascii="Times New Roman" w:hAnsi="Times New Roman" w:cs="Times New Roman"/>
          <w:sz w:val="24"/>
          <w:szCs w:val="24"/>
        </w:rPr>
        <w:t xml:space="preserve">onvergence </w:t>
      </w:r>
      <w:r>
        <w:rPr>
          <w:rFonts w:ascii="Times New Roman" w:hAnsi="Times New Roman" w:cs="Times New Roman"/>
          <w:sz w:val="24"/>
          <w:szCs w:val="24"/>
        </w:rPr>
        <w:t>properties</w:t>
      </w:r>
      <w:r w:rsidR="007F11E0">
        <w:rPr>
          <w:rFonts w:ascii="Times New Roman" w:hAnsi="Times New Roman" w:cs="Times New Roman"/>
          <w:sz w:val="24"/>
          <w:szCs w:val="24"/>
        </w:rPr>
        <w:t xml:space="preserve"> corresponded well to </w:t>
      </w:r>
      <w:r w:rsidR="00E9559D">
        <w:rPr>
          <w:rFonts w:ascii="Times New Roman" w:hAnsi="Times New Roman" w:cs="Times New Roman"/>
          <w:sz w:val="24"/>
          <w:szCs w:val="24"/>
        </w:rPr>
        <w:t>t</w:t>
      </w:r>
      <w:r w:rsidR="007F11E0">
        <w:rPr>
          <w:rFonts w:ascii="Times New Roman" w:hAnsi="Times New Roman" w:cs="Times New Roman"/>
          <w:sz w:val="24"/>
          <w:szCs w:val="24"/>
        </w:rPr>
        <w:t xml:space="preserve">he </w:t>
      </w:r>
      <w:r w:rsidR="0094778D">
        <w:rPr>
          <w:rFonts w:ascii="Times New Roman" w:hAnsi="Times New Roman" w:cs="Times New Roman"/>
          <w:sz w:val="24"/>
          <w:szCs w:val="24"/>
        </w:rPr>
        <w:t>expected</w:t>
      </w:r>
      <w:r w:rsidR="00E9559D">
        <w:rPr>
          <w:rFonts w:ascii="Times New Roman" w:hAnsi="Times New Roman" w:cs="Times New Roman"/>
          <w:sz w:val="24"/>
          <w:szCs w:val="24"/>
        </w:rPr>
        <w:t xml:space="preserve"> </w:t>
      </w:r>
      <w:r>
        <w:rPr>
          <w:rFonts w:ascii="Times New Roman" w:hAnsi="Times New Roman" w:cs="Times New Roman"/>
          <w:sz w:val="24"/>
          <w:szCs w:val="24"/>
        </w:rPr>
        <w:t xml:space="preserve">strengths and </w:t>
      </w:r>
      <w:r w:rsidR="007F11E0">
        <w:rPr>
          <w:rFonts w:ascii="Times New Roman" w:hAnsi="Times New Roman" w:cs="Times New Roman"/>
          <w:sz w:val="24"/>
          <w:szCs w:val="24"/>
        </w:rPr>
        <w:t>limitations of our algorithm</w:t>
      </w:r>
      <w:r w:rsidR="002B1511">
        <w:rPr>
          <w:rFonts w:ascii="Times New Roman" w:hAnsi="Times New Roman" w:cs="Times New Roman"/>
          <w:sz w:val="24"/>
          <w:szCs w:val="24"/>
        </w:rPr>
        <w:t>; and</w:t>
      </w:r>
    </w:p>
    <w:p w:rsidR="008B760D" w:rsidRDefault="008B760D" w:rsidP="008B760D">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4778D">
        <w:rPr>
          <w:rFonts w:ascii="Times New Roman" w:hAnsi="Times New Roman" w:cs="Times New Roman"/>
          <w:sz w:val="24"/>
          <w:szCs w:val="24"/>
        </w:rPr>
        <w:t xml:space="preserve">solution </w:t>
      </w:r>
      <w:r>
        <w:rPr>
          <w:rFonts w:ascii="Times New Roman" w:hAnsi="Times New Roman" w:cs="Times New Roman"/>
          <w:sz w:val="24"/>
          <w:szCs w:val="24"/>
        </w:rPr>
        <w:t>was accurate – qualitatively excellent when compared graphically to solutions</w:t>
      </w:r>
      <w:r w:rsidR="0094778D">
        <w:rPr>
          <w:rFonts w:ascii="Times New Roman" w:hAnsi="Times New Roman" w:cs="Times New Roman"/>
          <w:sz w:val="24"/>
          <w:szCs w:val="24"/>
        </w:rPr>
        <w:t xml:space="preserve"> and with</w:t>
      </w:r>
      <w:r w:rsidR="00754877">
        <w:rPr>
          <w:rFonts w:ascii="Times New Roman" w:hAnsi="Times New Roman" w:cs="Times New Roman"/>
          <w:sz w:val="24"/>
          <w:szCs w:val="24"/>
        </w:rPr>
        <w:t xml:space="preserve"> relative errors of a hundredth of a percent.</w:t>
      </w:r>
    </w:p>
    <w:p w:rsidR="00A44E3A" w:rsidRPr="007F11E0" w:rsidRDefault="00847159" w:rsidP="00847159">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7F11E0">
        <w:rPr>
          <w:rFonts w:ascii="Times New Roman" w:hAnsi="Times New Roman" w:cs="Times New Roman"/>
          <w:sz w:val="24"/>
          <w:szCs w:val="24"/>
        </w:rPr>
        <w:t>e have d</w:t>
      </w:r>
      <w:r>
        <w:rPr>
          <w:rFonts w:ascii="Times New Roman" w:hAnsi="Times New Roman" w:cs="Times New Roman"/>
          <w:sz w:val="24"/>
          <w:szCs w:val="24"/>
        </w:rPr>
        <w:t>one our best to support our</w:t>
      </w:r>
      <w:r w:rsidR="00E9559D">
        <w:rPr>
          <w:rFonts w:ascii="Times New Roman" w:hAnsi="Times New Roman" w:cs="Times New Roman"/>
          <w:sz w:val="24"/>
          <w:szCs w:val="24"/>
        </w:rPr>
        <w:t xml:space="preserve"> claims </w:t>
      </w:r>
      <w:r w:rsidR="007F11E0">
        <w:rPr>
          <w:rFonts w:ascii="Times New Roman" w:hAnsi="Times New Roman" w:cs="Times New Roman"/>
          <w:sz w:val="24"/>
          <w:szCs w:val="24"/>
        </w:rPr>
        <w:t xml:space="preserve">on the first condition. Our hierarchical suite can identify with good precision exactly which added layer of complexity causes a drop in order. </w:t>
      </w:r>
      <w:r w:rsidR="00A44E3A">
        <w:rPr>
          <w:rFonts w:ascii="Times New Roman" w:hAnsi="Times New Roman" w:cs="Times New Roman"/>
          <w:sz w:val="24"/>
          <w:szCs w:val="24"/>
        </w:rPr>
        <w:t xml:space="preserve">The </w:t>
      </w:r>
      <w:r w:rsidR="007F11E0">
        <w:rPr>
          <w:rFonts w:ascii="Times New Roman" w:hAnsi="Times New Roman" w:cs="Times New Roman"/>
          <w:sz w:val="24"/>
          <w:szCs w:val="24"/>
        </w:rPr>
        <w:t>second</w:t>
      </w:r>
      <w:r w:rsidR="00A44E3A">
        <w:rPr>
          <w:rFonts w:ascii="Times New Roman" w:hAnsi="Times New Roman" w:cs="Times New Roman"/>
          <w:sz w:val="24"/>
          <w:szCs w:val="24"/>
        </w:rPr>
        <w:t xml:space="preserve"> condition </w:t>
      </w:r>
      <w:r w:rsidR="002B1511">
        <w:rPr>
          <w:rFonts w:ascii="Times New Roman" w:hAnsi="Times New Roman" w:cs="Times New Roman"/>
          <w:sz w:val="24"/>
          <w:szCs w:val="24"/>
        </w:rPr>
        <w:t>reality check</w:t>
      </w:r>
      <w:r w:rsidR="0026697F">
        <w:rPr>
          <w:rFonts w:ascii="Times New Roman" w:hAnsi="Times New Roman" w:cs="Times New Roman"/>
          <w:sz w:val="24"/>
          <w:szCs w:val="24"/>
        </w:rPr>
        <w:t xml:space="preserve"> in our</w:t>
      </w:r>
      <w:r w:rsidR="00754877">
        <w:rPr>
          <w:rFonts w:ascii="Times New Roman" w:hAnsi="Times New Roman" w:cs="Times New Roman"/>
          <w:sz w:val="24"/>
          <w:szCs w:val="24"/>
        </w:rPr>
        <w:t xml:space="preserve"> requirements</w:t>
      </w:r>
      <w:r w:rsidR="0094778D">
        <w:rPr>
          <w:rFonts w:ascii="Times New Roman" w:hAnsi="Times New Roman" w:cs="Times New Roman"/>
          <w:sz w:val="24"/>
          <w:szCs w:val="24"/>
        </w:rPr>
        <w:t xml:space="preserve"> for certain types of complex problems</w:t>
      </w:r>
      <w:r w:rsidR="007F11E0">
        <w:rPr>
          <w:rFonts w:ascii="Times New Roman" w:hAnsi="Times New Roman" w:cs="Times New Roman"/>
          <w:sz w:val="24"/>
          <w:szCs w:val="24"/>
        </w:rPr>
        <w:t xml:space="preserve">. </w:t>
      </w:r>
      <w:r w:rsidR="0026697F">
        <w:rPr>
          <w:rFonts w:ascii="Times New Roman" w:hAnsi="Times New Roman" w:cs="Times New Roman"/>
          <w:sz w:val="24"/>
          <w:szCs w:val="24"/>
        </w:rPr>
        <w:t>We are in the process of changing our criteria in some cases to</w:t>
      </w:r>
      <w:r w:rsidR="007F11E0">
        <w:rPr>
          <w:rFonts w:ascii="Times New Roman" w:hAnsi="Times New Roman" w:cs="Times New Roman"/>
          <w:sz w:val="24"/>
          <w:szCs w:val="24"/>
        </w:rPr>
        <w:t xml:space="preserve"> a</w:t>
      </w:r>
      <w:r w:rsidR="009C2F73">
        <w:rPr>
          <w:rFonts w:ascii="Times New Roman" w:hAnsi="Times New Roman" w:cs="Times New Roman"/>
          <w:sz w:val="24"/>
          <w:szCs w:val="24"/>
        </w:rPr>
        <w:t>n absolute</w:t>
      </w:r>
      <w:r w:rsidR="007F11E0">
        <w:rPr>
          <w:rFonts w:ascii="Times New Roman" w:hAnsi="Times New Roman" w:cs="Times New Roman"/>
          <w:sz w:val="24"/>
          <w:szCs w:val="24"/>
        </w:rPr>
        <w:t xml:space="preserve"> accuracy requirement </w:t>
      </w:r>
      <w:r w:rsidR="00541792">
        <w:rPr>
          <w:rFonts w:ascii="Times New Roman" w:hAnsi="Times New Roman" w:cs="Times New Roman"/>
          <w:sz w:val="24"/>
          <w:szCs w:val="24"/>
        </w:rPr>
        <w:t xml:space="preserve">paired </w:t>
      </w:r>
      <w:r w:rsidR="007F11E0">
        <w:rPr>
          <w:rFonts w:ascii="Times New Roman" w:hAnsi="Times New Roman" w:cs="Times New Roman"/>
          <w:sz w:val="24"/>
          <w:szCs w:val="24"/>
        </w:rPr>
        <w:t xml:space="preserve">with a </w:t>
      </w:r>
      <w:r w:rsidR="007F11E0" w:rsidRPr="009C2F73">
        <w:rPr>
          <w:rFonts w:ascii="Times New Roman" w:hAnsi="Times New Roman" w:cs="Times New Roman"/>
          <w:sz w:val="24"/>
          <w:szCs w:val="24"/>
        </w:rPr>
        <w:t>regression</w:t>
      </w:r>
      <w:r w:rsidR="009C2F73">
        <w:rPr>
          <w:rFonts w:ascii="Times New Roman" w:hAnsi="Times New Roman" w:cs="Times New Roman"/>
          <w:sz w:val="24"/>
          <w:szCs w:val="24"/>
        </w:rPr>
        <w:t xml:space="preserve"> </w:t>
      </w:r>
      <w:r w:rsidR="007F11E0">
        <w:rPr>
          <w:rFonts w:ascii="Times New Roman" w:hAnsi="Times New Roman" w:cs="Times New Roman"/>
          <w:sz w:val="24"/>
          <w:szCs w:val="24"/>
        </w:rPr>
        <w:t xml:space="preserve">standard for convergence (“don’t do worse than last time”). </w:t>
      </w:r>
    </w:p>
    <w:p w:rsidR="005D477F" w:rsidRDefault="005D477F"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p>
    <w:p w:rsidR="005D477F" w:rsidRDefault="005D477F" w:rsidP="005D477F">
      <w:pPr>
        <w:spacing w:after="0" w:line="240" w:lineRule="auto"/>
        <w:ind w:firstLine="720"/>
        <w:jc w:val="both"/>
        <w:rPr>
          <w:rFonts w:ascii="Times New Roman" w:hAnsi="Times New Roman" w:cs="Times New Roman"/>
          <w:sz w:val="24"/>
          <w:szCs w:val="24"/>
        </w:rPr>
      </w:pPr>
    </w:p>
    <w:p w:rsidR="00F11B43" w:rsidRDefault="00F11B43" w:rsidP="00474DDF">
      <w:pPr>
        <w:spacing w:after="0" w:line="240" w:lineRule="auto"/>
        <w:jc w:val="both"/>
        <w:rPr>
          <w:rFonts w:ascii="Times New Roman" w:hAnsi="Times New Roman" w:cs="Times New Roman"/>
          <w:b/>
          <w:sz w:val="24"/>
          <w:szCs w:val="24"/>
        </w:rPr>
      </w:pPr>
    </w:p>
    <w:p w:rsidR="00642911" w:rsidRDefault="00642911" w:rsidP="00474DDF">
      <w:pPr>
        <w:spacing w:after="0" w:line="240" w:lineRule="auto"/>
        <w:jc w:val="both"/>
        <w:rPr>
          <w:rFonts w:ascii="Times New Roman" w:hAnsi="Times New Roman" w:cs="Times New Roman"/>
          <w:b/>
          <w:sz w:val="24"/>
          <w:szCs w:val="24"/>
        </w:rPr>
      </w:pPr>
    </w:p>
    <w:p w:rsidR="007A7751" w:rsidRDefault="007A7751" w:rsidP="00474DDF">
      <w:pPr>
        <w:spacing w:after="0" w:line="240" w:lineRule="auto"/>
        <w:jc w:val="both"/>
        <w:rPr>
          <w:rFonts w:ascii="Times New Roman" w:hAnsi="Times New Roman" w:cs="Times New Roman"/>
          <w:sz w:val="24"/>
          <w:szCs w:val="24"/>
        </w:rPr>
      </w:pPr>
    </w:p>
    <w:p w:rsidR="00AE0E03" w:rsidRPr="005E21C2" w:rsidRDefault="005E21C2"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SUITE DESIGN</w:t>
      </w:r>
    </w:p>
    <w:p w:rsidR="00AE0E03" w:rsidRDefault="00AE0E03" w:rsidP="00474DDF">
      <w:pPr>
        <w:spacing w:after="0" w:line="240" w:lineRule="auto"/>
        <w:jc w:val="both"/>
        <w:rPr>
          <w:rFonts w:ascii="Times New Roman" w:hAnsi="Times New Roman" w:cs="Times New Roman"/>
          <w:sz w:val="24"/>
          <w:szCs w:val="24"/>
        </w:rPr>
      </w:pPr>
    </w:p>
    <w:p w:rsidR="00EA6D0F"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General approach. </w:t>
      </w:r>
      <w:r w:rsidR="00EA6D0F">
        <w:rPr>
          <w:rFonts w:ascii="Times New Roman" w:hAnsi="Times New Roman" w:cs="Times New Roman"/>
          <w:sz w:val="24"/>
          <w:szCs w:val="24"/>
        </w:rPr>
        <w:t>Our test suite is based on four hierarchical steps, as follows:</w:t>
      </w:r>
    </w:p>
    <w:p w:rsidR="003B7BD8" w:rsidRDefault="00EA6D0F"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Testing of the basic components of each physical process (</w:t>
      </w:r>
      <w:r w:rsidR="003B7BD8">
        <w:rPr>
          <w:rFonts w:ascii="Times New Roman" w:hAnsi="Times New Roman" w:cs="Times New Roman"/>
          <w:sz w:val="24"/>
          <w:szCs w:val="24"/>
        </w:rPr>
        <w:t>unit</w:t>
      </w:r>
      <w:r>
        <w:rPr>
          <w:rFonts w:ascii="Times New Roman" w:hAnsi="Times New Roman" w:cs="Times New Roman"/>
          <w:sz w:val="24"/>
          <w:szCs w:val="24"/>
        </w:rPr>
        <w:t>s) for correctness. This involves testing each sub-routine, such as the routine which</w:t>
      </w:r>
      <w:r w:rsidR="003B7BD8">
        <w:rPr>
          <w:rFonts w:ascii="Times New Roman" w:hAnsi="Times New Roman" w:cs="Times New Roman"/>
          <w:sz w:val="24"/>
          <w:szCs w:val="24"/>
        </w:rPr>
        <w:t xml:space="preserve"> coarsens the values on the mesh. One of the obvious tests is to check that the coarsen process is correctly undertaken. </w:t>
      </w:r>
      <w:r w:rsidR="003B7BD8" w:rsidRPr="003B7BD8">
        <w:rPr>
          <w:rFonts w:ascii="Times New Roman" w:hAnsi="Times New Roman" w:cs="Times New Roman"/>
          <w:sz w:val="24"/>
          <w:szCs w:val="24"/>
          <w:highlight w:val="yellow"/>
        </w:rPr>
        <w:t>CCCC</w:t>
      </w:r>
    </w:p>
    <w:p w:rsidR="00EA6D0F" w:rsidRDefault="003B7BD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9E3">
        <w:rPr>
          <w:rFonts w:ascii="Times New Roman" w:hAnsi="Times New Roman" w:cs="Times New Roman"/>
          <w:sz w:val="24"/>
          <w:szCs w:val="24"/>
        </w:rPr>
        <w:t>System testing of physical processes at level 1: advection, dispersion and 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System testing of physical processes at level 2: advection-dispersion, advection-reaction, and dispersion-reaction,</w:t>
      </w: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System testing of physical processes at level 3: advection-dispersion-reaction.</w:t>
      </w:r>
    </w:p>
    <w:p w:rsidR="00EA6D0F"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in each category, we tested two conditions for the boundaries: a) Boundaries close to the main transport events, b) boundaries far from those events.</w:t>
      </w:r>
    </w:p>
    <w:p w:rsidR="00D81E7A" w:rsidRDefault="00D81E7A" w:rsidP="00474DDF">
      <w:pPr>
        <w:spacing w:after="0" w:line="240" w:lineRule="auto"/>
        <w:jc w:val="both"/>
        <w:rPr>
          <w:rFonts w:ascii="Times New Roman" w:hAnsi="Times New Roman" w:cs="Times New Roman"/>
          <w:sz w:val="24"/>
          <w:szCs w:val="24"/>
        </w:rPr>
      </w:pPr>
    </w:p>
    <w:p w:rsidR="00D609E3" w:rsidRDefault="00D609E3"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Detail of tests. </w:t>
      </w:r>
      <w:r w:rsidR="00703433">
        <w:rPr>
          <w:rFonts w:ascii="Times New Roman" w:hAnsi="Times New Roman" w:cs="Times New Roman"/>
          <w:sz w:val="24"/>
          <w:szCs w:val="24"/>
        </w:rPr>
        <w:t>We detail below the tests developed, and comment on the results.</w:t>
      </w:r>
    </w:p>
    <w:p w:rsidR="0070343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FABIAN AND KAVEH</w:t>
      </w:r>
    </w:p>
    <w:p w:rsidR="002E5D6E" w:rsidRDefault="003B117F" w:rsidP="002E5D6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Results. </w:t>
      </w:r>
      <w:r w:rsidR="002E5D6E" w:rsidRPr="00F911CD">
        <w:rPr>
          <w:rFonts w:ascii="Times New Roman" w:hAnsi="Times New Roman" w:cs="Times New Roman"/>
          <w:sz w:val="24"/>
          <w:szCs w:val="24"/>
          <w:highlight w:val="yellow"/>
        </w:rPr>
        <w:t>FABIAN AND KAVEH</w:t>
      </w:r>
    </w:p>
    <w:p w:rsidR="00703433" w:rsidRPr="003B117F" w:rsidRDefault="00703433" w:rsidP="00474DDF">
      <w:pPr>
        <w:spacing w:after="0" w:line="240" w:lineRule="auto"/>
        <w:jc w:val="both"/>
        <w:rPr>
          <w:rFonts w:ascii="Times New Roman" w:hAnsi="Times New Roman" w:cs="Times New Roman"/>
          <w:b/>
          <w:sz w:val="24"/>
          <w:szCs w:val="24"/>
        </w:rPr>
      </w:pPr>
    </w:p>
    <w:p w:rsidR="005E21C2" w:rsidRDefault="005E21C2"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LESSONS </w:t>
      </w:r>
      <w:r w:rsidR="008077F4">
        <w:rPr>
          <w:rFonts w:ascii="Times New Roman" w:hAnsi="Times New Roman" w:cs="Times New Roman"/>
          <w:b/>
          <w:sz w:val="24"/>
          <w:szCs w:val="24"/>
        </w:rPr>
        <w:t xml:space="preserve">LEARNED </w:t>
      </w:r>
      <w:r>
        <w:rPr>
          <w:rFonts w:ascii="Times New Roman" w:hAnsi="Times New Roman" w:cs="Times New Roman"/>
          <w:b/>
          <w:sz w:val="24"/>
          <w:szCs w:val="24"/>
        </w:rPr>
        <w:t>AND CHALLENGES</w:t>
      </w:r>
    </w:p>
    <w:p w:rsidR="00AE0E03" w:rsidRDefault="002E5D6E" w:rsidP="00474DDF">
      <w:pPr>
        <w:spacing w:after="0" w:line="240" w:lineRule="auto"/>
        <w:jc w:val="both"/>
        <w:rPr>
          <w:rFonts w:ascii="Times New Roman" w:hAnsi="Times New Roman" w:cs="Times New Roman"/>
          <w:sz w:val="24"/>
          <w:szCs w:val="24"/>
        </w:rPr>
      </w:pPr>
      <w:r w:rsidRPr="00F911CD">
        <w:rPr>
          <w:rFonts w:ascii="Times New Roman" w:hAnsi="Times New Roman" w:cs="Times New Roman"/>
          <w:sz w:val="24"/>
          <w:szCs w:val="24"/>
          <w:highlight w:val="yellow"/>
        </w:rPr>
        <w:t>ELI</w:t>
      </w:r>
    </w:p>
    <w:p w:rsidR="00AE0E03" w:rsidRDefault="00AE0E03" w:rsidP="00474DDF">
      <w:pPr>
        <w:spacing w:after="0" w:line="240" w:lineRule="auto"/>
        <w:jc w:val="both"/>
        <w:rPr>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CONCLUSIONS AND FINAL REMARKS</w:t>
      </w:r>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Pr="00D81E7A" w:rsidRDefault="00D81E7A"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Mrs. Tara Smith and Dr. Francis Chung. Support by DWR.</w:t>
      </w:r>
    </w:p>
    <w:p w:rsidR="00D81E7A" w:rsidRDefault="00D81E7A" w:rsidP="00474DDF">
      <w:pPr>
        <w:spacing w:after="0" w:line="240" w:lineRule="auto"/>
        <w:jc w:val="both"/>
        <w:rPr>
          <w:rFonts w:ascii="Times New Roman" w:hAnsi="Times New Roman" w:cs="Times New Roman"/>
          <w:b/>
          <w:sz w:val="24"/>
          <w:szCs w:val="24"/>
        </w:rPr>
      </w:pPr>
    </w:p>
    <w:p w:rsidR="00D81E7A" w:rsidRDefault="00D81E7A"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lastRenderedPageBreak/>
        <w:t xml:space="preserve">Colella,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Ferziger, J. H., Peric,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Koh, R. C., Imberger,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Oberkampf, W. L., Trucano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Roache,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Roache, P. J., Knupp,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Unsplit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Zoppou,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4413EA" w:rsidRDefault="007F76DC" w:rsidP="001044BF">
      <w:pPr>
        <w:spacing w:after="0" w:line="240" w:lineRule="auto"/>
        <w:ind w:left="720" w:hanging="720"/>
        <w:jc w:val="both"/>
        <w:rPr>
          <w:b/>
          <w:i/>
        </w:rPr>
      </w:pPr>
    </w:p>
    <w:p w:rsidR="00EA6D0F" w:rsidRPr="004413EA" w:rsidRDefault="004413EA" w:rsidP="00EA6D0F">
      <w:pPr>
        <w:spacing w:after="0" w:line="240" w:lineRule="auto"/>
        <w:jc w:val="both"/>
        <w:rPr>
          <w:rFonts w:ascii="Times New Roman" w:hAnsi="Times New Roman" w:cs="Times New Roman"/>
          <w:b/>
          <w:sz w:val="24"/>
          <w:szCs w:val="24"/>
        </w:rPr>
      </w:pPr>
      <w:r w:rsidRPr="004413EA">
        <w:rPr>
          <w:rFonts w:ascii="Times New Roman" w:hAnsi="Times New Roman" w:cs="Times New Roman"/>
          <w:b/>
          <w:sz w:val="24"/>
          <w:szCs w:val="24"/>
        </w:rPr>
        <w:t xml:space="preserve">SCALING OF THE PROBLEM FOR AN ESTUARY </w:t>
      </w:r>
    </w:p>
    <w:p w:rsidR="00F80FD1" w:rsidRDefault="00EA6D0F" w:rsidP="00FE20C4">
      <w:pPr>
        <w:spacing w:before="240" w:line="360" w:lineRule="auto"/>
        <w:ind w:left="360"/>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004413EA">
        <w:rPr>
          <w:rFonts w:ascii="Times New Roman" w:hAnsi="Times New Roman" w:cs="Times New Roman"/>
          <w:sz w:val="24"/>
          <w:szCs w:val="24"/>
        </w:rPr>
        <w:t>Peclet number and Damkohler number,</w:t>
      </w:r>
      <w:r w:rsidR="004413EA" w:rsidRPr="004413EA">
        <w:rPr>
          <w:rFonts w:ascii="Times New Roman" w:hAnsi="Times New Roman" w:cs="Times New Roman"/>
          <w:position w:val="-30"/>
          <w:sz w:val="24"/>
          <w:szCs w:val="24"/>
        </w:rPr>
        <w:object w:dxaOrig="3080" w:dyaOrig="680">
          <v:shape id="_x0000_i1026" type="#_x0000_t75" style="width:153.7pt;height:34pt" o:ole="">
            <v:imagedata r:id="rId12" o:title=""/>
          </v:shape>
          <o:OLEObject Type="Embed" ProgID="Equation.3" ShapeID="_x0000_i1026" DrawAspect="Content" ObjectID="_1356262145" r:id="rId13"/>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1B279E">
        <w:rPr>
          <w:rFonts w:ascii="Times New Roman" w:hAnsi="Times New Roman" w:cs="Times New Roman"/>
          <w:sz w:val="24"/>
          <w:szCs w:val="24"/>
          <w:vertAlign w:val="superscript"/>
        </w:rPr>
        <w:t>2</w:t>
      </w:r>
      <w:r w:rsidRPr="00C60A8A">
        <w:rPr>
          <w:rFonts w:ascii="Times New Roman" w:hAnsi="Times New Roman" w:cs="Times New Roman"/>
          <w:sz w:val="24"/>
          <w:szCs w:val="24"/>
        </w:rPr>
        <w:t>], C (0 – 0.05) [vol/vol=1], u (±0.2-2) [m/s],</w:t>
      </w:r>
      <w:r w:rsidR="001B279E">
        <w:rPr>
          <w:rFonts w:ascii="Times New Roman" w:hAnsi="Times New Roman" w:cs="Times New Roman"/>
          <w:sz w:val="24"/>
          <w:szCs w:val="24"/>
        </w:rPr>
        <w:t xml:space="preserve"> </w:t>
      </w:r>
      <w:r w:rsidR="001B279E" w:rsidRPr="00110F66">
        <w:rPr>
          <w:rFonts w:ascii="Times New Roman" w:hAnsi="Times New Roman" w:cs="Times New Roman"/>
          <w:i/>
          <w:sz w:val="24"/>
          <w:szCs w:val="24"/>
        </w:rPr>
        <w:t>u</w:t>
      </w:r>
      <w:r w:rsidR="001B279E">
        <w:rPr>
          <w:rFonts w:ascii="Times New Roman" w:hAnsi="Times New Roman" w:cs="Times New Roman"/>
          <w:sz w:val="24"/>
          <w:szCs w:val="24"/>
          <w:vertAlign w:val="subscript"/>
        </w:rPr>
        <w:t>*</w:t>
      </w:r>
      <w:r w:rsidR="00110F66">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is</w:t>
      </w:r>
      <w:r w:rsidR="001B279E">
        <w:rPr>
          <w:rFonts w:ascii="Times New Roman" w:hAnsi="Times New Roman" w:cs="Times New Roman"/>
          <w:sz w:val="24"/>
          <w:szCs w:val="24"/>
          <w:vertAlign w:val="subscript"/>
        </w:rPr>
        <w:t xml:space="preserve"> </w:t>
      </w:r>
      <w:r w:rsidR="00110F66">
        <w:rPr>
          <w:rFonts w:ascii="Times New Roman" w:hAnsi="Times New Roman" w:cs="Times New Roman"/>
          <w:sz w:val="24"/>
          <w:szCs w:val="24"/>
        </w:rPr>
        <w:t>s</w:t>
      </w:r>
      <w:r w:rsidR="001B279E">
        <w:rPr>
          <w:rFonts w:ascii="Times New Roman" w:hAnsi="Times New Roman" w:cs="Times New Roman"/>
          <w:sz w:val="24"/>
          <w:szCs w:val="24"/>
        </w:rPr>
        <w:t xml:space="preserve">hear velocity is scaled based on </w:t>
      </w:r>
      <w:r w:rsidR="001B279E" w:rsidRPr="001B279E">
        <w:rPr>
          <w:position w:val="-14"/>
        </w:rPr>
        <w:object w:dxaOrig="1219" w:dyaOrig="420">
          <v:shape id="_x0000_i1027" type="#_x0000_t75" style="width:60.95pt;height:21.2pt" o:ole="">
            <v:imagedata r:id="rId14" o:title=""/>
          </v:shape>
          <o:OLEObject Type="Embed" ProgID="Equation.3" ShapeID="_x0000_i1027" DrawAspect="Content" ObjectID="_1356262146" r:id="rId15"/>
        </w:object>
      </w:r>
      <w:r w:rsidR="001B279E" w:rsidRPr="001B279E">
        <w:rPr>
          <w:rFonts w:ascii="Times New Roman" w:hAnsi="Times New Roman" w:cs="Times New Roman"/>
          <w:sz w:val="24"/>
          <w:szCs w:val="24"/>
        </w:rPr>
        <w:t xml:space="preserve">where g is gravitational acceleration, </w:t>
      </w:r>
      <w:r w:rsidR="001B279E" w:rsidRPr="00110F66">
        <w:rPr>
          <w:rFonts w:ascii="Times New Roman" w:hAnsi="Times New Roman" w:cs="Times New Roman"/>
          <w:i/>
          <w:sz w:val="24"/>
          <w:szCs w:val="24"/>
        </w:rPr>
        <w:t>R</w:t>
      </w:r>
      <w:r w:rsidR="001B279E" w:rsidRPr="00110F66">
        <w:rPr>
          <w:rFonts w:ascii="Times New Roman" w:hAnsi="Times New Roman" w:cs="Times New Roman"/>
          <w:i/>
          <w:sz w:val="24"/>
          <w:szCs w:val="24"/>
          <w:vertAlign w:val="subscript"/>
        </w:rPr>
        <w:t>h</w:t>
      </w:r>
      <w:r w:rsidR="001B279E" w:rsidRPr="001B279E">
        <w:rPr>
          <w:rFonts w:ascii="Times New Roman" w:hAnsi="Times New Roman" w:cs="Times New Roman"/>
          <w:sz w:val="24"/>
          <w:szCs w:val="24"/>
        </w:rPr>
        <w:t xml:space="preserve"> is hydraulic radius and </w:t>
      </w:r>
      <w:r w:rsidR="001B279E" w:rsidRPr="00110F66">
        <w:rPr>
          <w:rFonts w:ascii="Times New Roman" w:hAnsi="Times New Roman" w:cs="Times New Roman"/>
          <w:i/>
          <w:sz w:val="24"/>
          <w:szCs w:val="24"/>
        </w:rPr>
        <w:t>S</w:t>
      </w:r>
      <w:r w:rsidR="001B279E" w:rsidRPr="001B279E">
        <w:rPr>
          <w:rFonts w:ascii="Times New Roman" w:hAnsi="Times New Roman" w:cs="Times New Roman"/>
          <w:sz w:val="24"/>
          <w:szCs w:val="24"/>
        </w:rPr>
        <w:t xml:space="preserve"> is bed slope</w:t>
      </w:r>
      <w:r w:rsidR="00110F66">
        <w:rPr>
          <w:rFonts w:ascii="Times New Roman" w:hAnsi="Times New Roman" w:cs="Times New Roman"/>
          <w:sz w:val="24"/>
          <w:szCs w:val="24"/>
        </w:rPr>
        <w:t xml:space="preserve">. The  longitudinal dispersion coefficient scales with: </w:t>
      </w:r>
      <w:r w:rsidR="00110F66" w:rsidRPr="00110F66">
        <w:rPr>
          <w:rFonts w:ascii="Times New Roman" w:hAnsi="Times New Roman" w:cs="Times New Roman"/>
          <w:position w:val="-34"/>
          <w:sz w:val="24"/>
          <w:szCs w:val="24"/>
        </w:rPr>
        <w:object w:dxaOrig="1680" w:dyaOrig="760">
          <v:shape id="_x0000_i1028" type="#_x0000_t75" style="width:83.95pt;height:38pt" o:ole="">
            <v:imagedata r:id="rId16" o:title=""/>
          </v:shape>
          <o:OLEObject Type="Embed" ProgID="Equation.3" ShapeID="_x0000_i1028" DrawAspect="Content" ObjectID="_1356262147" r:id="rId17"/>
        </w:object>
      </w:r>
      <w:r w:rsidR="00110F66" w:rsidRPr="00110F66">
        <w:rPr>
          <w:rFonts w:ascii="Times New Roman" w:hAnsi="Times New Roman" w:cs="Times New Roman"/>
          <w:sz w:val="24"/>
          <w:szCs w:val="24"/>
        </w:rPr>
        <w:t xml:space="preserve"> </w:t>
      </w:r>
      <w:r w:rsidR="00110F66">
        <w:rPr>
          <w:rFonts w:ascii="Times New Roman" w:hAnsi="Times New Roman" w:cs="Times New Roman"/>
          <w:sz w:val="24"/>
          <w:szCs w:val="24"/>
        </w:rPr>
        <w:t xml:space="preserve">Where </w:t>
      </w:r>
      <w:r w:rsidR="00110F66" w:rsidRPr="00110F66">
        <w:rPr>
          <w:rFonts w:ascii="Times New Roman" w:hAnsi="Times New Roman" w:cs="Times New Roman"/>
          <w:i/>
          <w:sz w:val="24"/>
          <w:szCs w:val="24"/>
        </w:rPr>
        <w:t>B</w:t>
      </w:r>
      <w:r w:rsidR="00110F66">
        <w:rPr>
          <w:rFonts w:ascii="Times New Roman" w:hAnsi="Times New Roman" w:cs="Times New Roman"/>
          <w:sz w:val="24"/>
          <w:szCs w:val="24"/>
        </w:rPr>
        <w:t xml:space="preserve"> is width, </w:t>
      </w:r>
      <w:r w:rsidR="00110F66" w:rsidRPr="00110F66">
        <w:rPr>
          <w:rFonts w:ascii="Times New Roman" w:hAnsi="Times New Roman" w:cs="Times New Roman"/>
          <w:i/>
          <w:sz w:val="24"/>
          <w:szCs w:val="24"/>
        </w:rPr>
        <w:t>H</w:t>
      </w:r>
      <w:r w:rsidR="00110F66">
        <w:rPr>
          <w:rFonts w:ascii="Times New Roman" w:hAnsi="Times New Roman" w:cs="Times New Roman"/>
          <w:sz w:val="24"/>
          <w:szCs w:val="24"/>
        </w:rPr>
        <w:t xml:space="preserve"> is depth and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110F66">
        <w:rPr>
          <w:rFonts w:ascii="Times New Roman" w:eastAsiaTheme="minorEastAsia" w:hAnsi="Times New Roman" w:cs="Times New Roman"/>
          <w:sz w:val="24"/>
          <w:szCs w:val="24"/>
        </w:rPr>
        <w:t xml:space="preserve"> is average velocity </w:t>
      </w:r>
      <w:r w:rsidR="00110F66" w:rsidRPr="00110F66">
        <w:rPr>
          <w:rFonts w:ascii="Times New Roman" w:hAnsi="Times New Roman" w:cs="Times New Roman"/>
          <w:sz w:val="24"/>
          <w:szCs w:val="24"/>
        </w:rPr>
        <w:t>(Abbott 1993)</w:t>
      </w:r>
      <w:r w:rsidR="00110F66">
        <w:rPr>
          <w:rFonts w:ascii="Times New Roman" w:hAnsi="Times New Roman" w:cs="Times New Roman"/>
          <w:sz w:val="24"/>
          <w:szCs w:val="24"/>
        </w:rPr>
        <w:t xml:space="preserve">, </w:t>
      </w:r>
      <w:r w:rsidR="00110F66" w:rsidRPr="00110F66">
        <w:rPr>
          <w:rFonts w:ascii="Times New Roman" w:hAnsi="Times New Roman" w:cs="Times New Roman"/>
          <w:i/>
          <w:sz w:val="24"/>
          <w:szCs w:val="24"/>
        </w:rPr>
        <w:t>K</w:t>
      </w:r>
      <w:r w:rsidR="00110F66">
        <w:rPr>
          <w:rFonts w:ascii="Times New Roman" w:hAnsi="Times New Roman" w:cs="Times New Roman"/>
          <w:sz w:val="24"/>
          <w:szCs w:val="24"/>
          <w:vertAlign w:val="subscript"/>
        </w:rPr>
        <w:t xml:space="preserve">s </w:t>
      </w:r>
      <w:r w:rsidR="00110F66">
        <w:rPr>
          <w:rFonts w:ascii="Times New Roman" w:hAnsi="Times New Roman" w:cs="Times New Roman"/>
          <w:sz w:val="24"/>
          <w:szCs w:val="24"/>
        </w:rPr>
        <w:t>~[2-150 m</w:t>
      </w:r>
      <w:r w:rsidR="00110F66">
        <w:rPr>
          <w:rFonts w:ascii="Times New Roman" w:hAnsi="Times New Roman" w:cs="Times New Roman"/>
          <w:sz w:val="24"/>
          <w:szCs w:val="24"/>
          <w:vertAlign w:val="superscript"/>
        </w:rPr>
        <w:t>2</w:t>
      </w:r>
      <w:r w:rsidR="00110F66">
        <w:rPr>
          <w:rFonts w:ascii="Times New Roman" w:hAnsi="Times New Roman" w:cs="Times New Roman"/>
          <w:sz w:val="24"/>
          <w:szCs w:val="24"/>
        </w:rPr>
        <w:t xml:space="preserve">/s]. Finally based on the formula suggested by </w:t>
      </w:r>
      <w:r w:rsidR="00110F66" w:rsidRPr="001044BF">
        <w:rPr>
          <w:rFonts w:ascii="Times New Roman" w:hAnsi="Times New Roman" w:cs="Times New Roman"/>
        </w:rPr>
        <w:t>Garcia</w:t>
      </w:r>
      <w:r w:rsidR="00110F66">
        <w:rPr>
          <w:rFonts w:ascii="Times New Roman" w:hAnsi="Times New Roman" w:cs="Times New Roman"/>
        </w:rPr>
        <w:t xml:space="preserve"> and Parker (</w:t>
      </w:r>
      <w:r w:rsidR="00110F66" w:rsidRPr="00110F66">
        <w:rPr>
          <w:rFonts w:ascii="Times New Roman" w:hAnsi="Times New Roman" w:cs="Times New Roman"/>
          <w:highlight w:val="yellow"/>
        </w:rPr>
        <w:t>1991</w:t>
      </w:r>
      <w:r w:rsidR="00110F66">
        <w:rPr>
          <w:rFonts w:ascii="Times New Roman" w:hAnsi="Times New Roman" w:cs="Times New Roman"/>
        </w:rPr>
        <w:t xml:space="preserve">) </w:t>
      </w:r>
      <w:r w:rsidR="00FE20C4">
        <w:rPr>
          <w:rFonts w:ascii="Times New Roman" w:hAnsi="Times New Roman" w:cs="Times New Roman"/>
          <w:sz w:val="24"/>
          <w:szCs w:val="24"/>
        </w:rPr>
        <w:t>r</w:t>
      </w:r>
      <w:r w:rsidR="00FE20C4" w:rsidRPr="00FE20C4">
        <w:rPr>
          <w:rFonts w:ascii="Times New Roman" w:hAnsi="Times New Roman" w:cs="Times New Roman"/>
          <w:sz w:val="24"/>
          <w:szCs w:val="24"/>
        </w:rPr>
        <w:t>eaction variation range</w:t>
      </w:r>
      <w:r w:rsidR="00FE20C4">
        <w:rPr>
          <w:rFonts w:ascii="Times New Roman" w:hAnsi="Times New Roman" w:cs="Times New Roman"/>
          <w:sz w:val="24"/>
          <w:szCs w:val="24"/>
        </w:rPr>
        <w:t xml:space="preserve"> for non-cohesive sediment</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 xml:space="preserve">in an estuary </w:t>
      </w:r>
      <w:r w:rsidR="00FE20C4" w:rsidRPr="00FE20C4">
        <w:rPr>
          <w:rFonts w:ascii="Times New Roman" w:hAnsi="Times New Roman" w:cs="Times New Roman"/>
          <w:sz w:val="24"/>
          <w:szCs w:val="24"/>
        </w:rPr>
        <w:t>will be  ( +1.0</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-3</w:t>
      </w:r>
      <w:r w:rsidR="00FE20C4" w:rsidRPr="00FE20C4">
        <w:rPr>
          <w:rFonts w:ascii="Times New Roman" w:hAnsi="Times New Roman" w:cs="Times New Roman"/>
          <w:sz w:val="24"/>
          <w:szCs w:val="24"/>
        </w:rPr>
        <w:t xml:space="preserve"> to  -3.7</w:t>
      </w:r>
      <w:r w:rsidR="00FE20C4" w:rsidRPr="00FE20C4">
        <w:rPr>
          <w:rFonts w:ascii="Times New Roman" w:hAnsi="Times New Roman" w:cs="Times New Roman"/>
          <w:sz w:val="24"/>
          <w:szCs w:val="24"/>
        </w:rPr>
        <w:sym w:font="Symbol" w:char="F0B4"/>
      </w:r>
      <w:r w:rsidR="00FE20C4" w:rsidRPr="00FE20C4">
        <w:rPr>
          <w:rFonts w:ascii="Times New Roman" w:hAnsi="Times New Roman" w:cs="Times New Roman"/>
          <w:sz w:val="24"/>
          <w:szCs w:val="24"/>
        </w:rPr>
        <w:t>10</w:t>
      </w:r>
      <w:r w:rsidR="00FE20C4" w:rsidRPr="00FE20C4">
        <w:rPr>
          <w:rFonts w:ascii="Times New Roman" w:hAnsi="Times New Roman" w:cs="Times New Roman"/>
          <w:sz w:val="24"/>
          <w:szCs w:val="24"/>
          <w:vertAlign w:val="superscript"/>
        </w:rPr>
        <w:t>-4</w:t>
      </w:r>
      <w:r w:rsidR="00FE20C4" w:rsidRPr="00FE20C4">
        <w:rPr>
          <w:rFonts w:ascii="Times New Roman" w:hAnsi="Times New Roman" w:cs="Times New Roman"/>
          <w:sz w:val="24"/>
          <w:szCs w:val="24"/>
        </w:rPr>
        <w:t xml:space="preserve"> </w:t>
      </w:r>
      <w:r w:rsidR="00FE20C4">
        <w:rPr>
          <w:rFonts w:ascii="Times New Roman" w:hAnsi="Times New Roman" w:cs="Times New Roman"/>
          <w:sz w:val="24"/>
          <w:szCs w:val="24"/>
        </w:rPr>
        <w:t>[1/s]</w:t>
      </w:r>
      <w:r w:rsidR="00FE20C4" w:rsidRPr="00FE20C4">
        <w:rPr>
          <w:rFonts w:ascii="Times New Roman" w:hAnsi="Times New Roman" w:cs="Times New Roman"/>
          <w:sz w:val="24"/>
          <w:szCs w:val="24"/>
        </w:rPr>
        <w:t>)</w:t>
      </w:r>
      <w:r w:rsidR="00FE20C4">
        <w:rPr>
          <w:rFonts w:ascii="Times New Roman" w:hAnsi="Times New Roman" w:cs="Times New Roman"/>
          <w:sz w:val="24"/>
          <w:szCs w:val="24"/>
        </w:rPr>
        <w:t xml:space="preserve">. That is to mention the length scale in the scaling process assumed the same length of </w:t>
      </w:r>
    </w:p>
    <w:p w:rsidR="00FE20C4" w:rsidRDefault="00FE20C4" w:rsidP="00F80FD1">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spatial discretization where needed. </w:t>
      </w:r>
    </w:p>
    <w:p w:rsidR="00F80FD1" w:rsidRDefault="00F80FD1" w:rsidP="00F80FD1">
      <w:pPr>
        <w:spacing w:after="0" w:line="240" w:lineRule="auto"/>
        <w:jc w:val="both"/>
        <w:rPr>
          <w:rFonts w:ascii="Times New Roman" w:hAnsi="Times New Roman" w:cs="Times New Roman"/>
          <w:sz w:val="24"/>
          <w:szCs w:val="24"/>
        </w:rPr>
      </w:pPr>
    </w:p>
    <w:p w:rsidR="00F80FD1" w:rsidRDefault="00F80FD1" w:rsidP="00F80FD1">
      <w:pPr>
        <w:spacing w:after="0" w:line="240" w:lineRule="auto"/>
        <w:jc w:val="both"/>
        <w:rPr>
          <w:rFonts w:ascii="Times New Roman" w:hAnsi="Times New Roman" w:cs="Times New Roman"/>
          <w:sz w:val="24"/>
          <w:szCs w:val="24"/>
        </w:rPr>
      </w:pPr>
    </w:p>
    <w:p w:rsidR="00F80FD1" w:rsidRDefault="00F80FD1" w:rsidP="00F80FD1">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Pr="00771E98">
        <w:rPr>
          <w:rFonts w:ascii="Times New Roman" w:hAnsi="Times New Roman" w:cs="Times New Roman"/>
          <w:sz w:val="24"/>
          <w:szCs w:val="24"/>
        </w:rPr>
        <w:t>L</w:t>
      </w:r>
      <w:r>
        <w:rPr>
          <w:rFonts w:ascii="Times New Roman" w:hAnsi="Times New Roman" w:cs="Times New Roman"/>
          <w:sz w:val="24"/>
          <w:szCs w:val="24"/>
          <w:vertAlign w:val="subscript"/>
        </w:rPr>
        <w:t>∞</w:t>
      </w:r>
      <w:r w:rsidRPr="00777D0D">
        <w:rPr>
          <w:vertAlign w:val="superscript"/>
        </w:rPr>
        <w:footnoteReference w:id="1"/>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should be included as an ultimate diagnostic tool for local errors and worst case scenario. L</w:t>
      </w:r>
      <w:r w:rsidRPr="00777D0D">
        <w:rPr>
          <w:rFonts w:ascii="Times New Roman" w:hAnsi="Times New Roman" w:cs="Times New Roman"/>
          <w:sz w:val="24"/>
          <w:szCs w:val="24"/>
          <w:vertAlign w:val="subscript"/>
        </w:rPr>
        <w:t>2</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Pr="00C60A8A">
        <w:rPr>
          <w:rFonts w:ascii="Times New Roman" w:hAnsi="Times New Roman" w:cs="Times New Roman"/>
          <w:sz w:val="24"/>
          <w:szCs w:val="24"/>
        </w:rPr>
        <w:t xml:space="preserve"> to the first error norm L</w:t>
      </w:r>
      <w:r w:rsidRPr="00777D0D">
        <w:rPr>
          <w:rFonts w:ascii="Times New Roman" w:hAnsi="Times New Roman" w:cs="Times New Roman"/>
          <w:sz w:val="24"/>
          <w:szCs w:val="24"/>
          <w:vertAlign w:val="subscript"/>
        </w:rPr>
        <w:t>1</w:t>
      </w:r>
      <w:r w:rsidRPr="00C60A8A">
        <w:rPr>
          <w:rFonts w:ascii="Times New Roman" w:hAnsi="Times New Roman" w:cs="Times New Roman"/>
          <w:sz w:val="24"/>
          <w:szCs w:val="24"/>
        </w:rPr>
        <w:t>. We recommend L</w:t>
      </w:r>
      <w:r w:rsidRPr="00777D0D">
        <w:rPr>
          <w:rFonts w:ascii="Times New Roman" w:hAnsi="Times New Roman" w:cs="Times New Roman"/>
          <w:sz w:val="24"/>
          <w:szCs w:val="24"/>
          <w:vertAlign w:val="subscript"/>
        </w:rPr>
        <w:t>1</w:t>
      </w:r>
      <w:r w:rsidRPr="00771E98">
        <w:rPr>
          <w:rFonts w:ascii="Times New Roman" w:hAnsi="Times New Roman" w:cs="Times New Roman"/>
          <w:sz w:val="24"/>
          <w:szCs w:val="24"/>
        </w:rPr>
        <w:t xml:space="preserve"> </w:t>
      </w:r>
      <w:r w:rsidRPr="00C60A8A">
        <w:rPr>
          <w:rFonts w:ascii="Times New Roman" w:hAnsi="Times New Roman" w:cs="Times New Roman"/>
          <w:sz w:val="24"/>
          <w:szCs w:val="24"/>
        </w:rPr>
        <w:t>as an appropriate global metric of error.</w:t>
      </w:r>
      <w:r w:rsidRPr="00777D0D">
        <w:rPr>
          <w:vertAlign w:val="superscript"/>
        </w:rPr>
        <w:footnoteReference w:id="2"/>
      </w:r>
    </w:p>
    <w:p w:rsidR="00F80FD1" w:rsidRDefault="00F80FD1" w:rsidP="00F80FD1">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F80FD1" w:rsidRDefault="00F80FD1" w:rsidP="00F80FD1">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 xml:space="preserve">Visualization of time evolution of error and results in the solution domain is a </w:t>
      </w:r>
      <w:r>
        <w:rPr>
          <w:rFonts w:ascii="Times New Roman" w:hAnsi="Times New Roman" w:cs="Times New Roman"/>
          <w:sz w:val="24"/>
          <w:szCs w:val="24"/>
        </w:rPr>
        <w:t>recommended</w:t>
      </w:r>
      <w:r w:rsidRPr="00C60A8A">
        <w:rPr>
          <w:rFonts w:ascii="Times New Roman" w:hAnsi="Times New Roman" w:cs="Times New Roman"/>
          <w:sz w:val="24"/>
          <w:szCs w:val="24"/>
        </w:rPr>
        <w:t xml:space="preserve"> strategy for debugging in cases </w:t>
      </w:r>
      <w:r>
        <w:rPr>
          <w:rFonts w:ascii="Times New Roman" w:hAnsi="Times New Roman" w:cs="Times New Roman"/>
          <w:sz w:val="24"/>
          <w:szCs w:val="24"/>
        </w:rPr>
        <w:t xml:space="preserve">where </w:t>
      </w:r>
      <w:r w:rsidRPr="00C60A8A">
        <w:rPr>
          <w:rFonts w:ascii="Times New Roman" w:hAnsi="Times New Roman" w:cs="Times New Roman"/>
          <w:sz w:val="24"/>
          <w:szCs w:val="24"/>
        </w:rPr>
        <w:t>the source of inaccuracy is obscure.</w:t>
      </w:r>
    </w:p>
    <w:p w:rsidR="00F80FD1" w:rsidRPr="00FE20C4" w:rsidRDefault="00F80FD1" w:rsidP="00F80FD1">
      <w:pPr>
        <w:spacing w:before="240" w:line="360" w:lineRule="auto"/>
        <w:rPr>
          <w:rFonts w:ascii="Times New Roman" w:hAnsi="Times New Roman" w:cs="Times New Roman"/>
          <w:sz w:val="24"/>
          <w:szCs w:val="24"/>
        </w:rPr>
      </w:pPr>
    </w:p>
    <w:p w:rsidR="00110F66" w:rsidRDefault="00110F66" w:rsidP="00110F66">
      <w:pPr>
        <w:spacing w:line="360" w:lineRule="auto"/>
        <w:ind w:left="360"/>
        <w:rPr>
          <w:ins w:id="1" w:author="Kaveh Zamani" w:date="2011-01-03T19:43:00Z"/>
          <w:rFonts w:ascii="Times New Roman" w:hAnsi="Times New Roman" w:cs="Times New Roman"/>
          <w:sz w:val="24"/>
          <w:szCs w:val="24"/>
        </w:rPr>
      </w:pPr>
      <w:r>
        <w:rPr>
          <w:rFonts w:ascii="Times New Roman" w:hAnsi="Times New Roman" w:cs="Times New Roman"/>
          <w:sz w:val="24"/>
          <w:szCs w:val="24"/>
        </w:rPr>
        <w:lastRenderedPageBreak/>
        <w:t xml:space="preserve"> </w:t>
      </w:r>
      <w:ins w:id="2" w:author="Kaveh Zamani" w:date="2011-01-03T19:46:00Z">
        <w:r w:rsidR="004338B9">
          <w:rPr>
            <w:rFonts w:ascii="Times New Roman" w:hAnsi="Times New Roman" w:cs="Times New Roman"/>
            <w:noProof/>
            <w:sz w:val="24"/>
            <w:szCs w:val="24"/>
            <w:rPrChange w:id="3" w:author="Unknown">
              <w:rPr>
                <w:noProof/>
              </w:rPr>
            </w:rPrChange>
          </w:rPr>
          <w:drawing>
            <wp:inline distT="0" distB="0" distL="0" distR="0">
              <wp:extent cx="5028186" cy="3562233"/>
              <wp:effectExtent l="19050" t="0" r="101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5025538" cy="3560357"/>
                      </a:xfrm>
                      <a:prstGeom prst="rect">
                        <a:avLst/>
                      </a:prstGeom>
                      <a:noFill/>
                    </pic:spPr>
                  </pic:pic>
                </a:graphicData>
              </a:graphic>
            </wp:inline>
          </w:drawing>
        </w:r>
      </w:ins>
      <w:ins w:id="4" w:author="Kaveh Zamani" w:date="2011-01-03T19:45:00Z">
        <w:r w:rsidR="004338B9">
          <w:rPr>
            <w:rFonts w:ascii="Times New Roman" w:hAnsi="Times New Roman" w:cs="Times New Roman"/>
            <w:noProof/>
            <w:sz w:val="24"/>
            <w:szCs w:val="24"/>
            <w:rPrChange w:id="5" w:author="Unknown">
              <w:rPr>
                <w:noProof/>
              </w:rPr>
            </w:rPrChange>
          </w:rPr>
          <w:drawing>
            <wp:inline distT="0" distB="0" distL="0" distR="0">
              <wp:extent cx="4610015" cy="2844177"/>
              <wp:effectExtent l="19050" t="0" r="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4610717" cy="2844610"/>
                      </a:xfrm>
                      <a:prstGeom prst="rect">
                        <a:avLst/>
                      </a:prstGeom>
                      <a:noFill/>
                    </pic:spPr>
                  </pic:pic>
                </a:graphicData>
              </a:graphic>
            </wp:inline>
          </w:drawing>
        </w:r>
      </w:ins>
    </w:p>
    <w:p w:rsidR="00E6565F" w:rsidRPr="00110F66" w:rsidRDefault="00E6565F" w:rsidP="00110F66">
      <w:pPr>
        <w:spacing w:line="360" w:lineRule="auto"/>
        <w:ind w:left="360"/>
      </w:pPr>
    </w:p>
    <w:p w:rsidR="00EA6D0F" w:rsidRPr="001B279E" w:rsidRDefault="00110F66" w:rsidP="00EA6D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279E">
        <w:rPr>
          <w:rFonts w:ascii="Times New Roman" w:hAnsi="Times New Roman" w:cs="Times New Roman"/>
          <w:sz w:val="24"/>
          <w:szCs w:val="24"/>
        </w:rPr>
        <w:t xml:space="preserve"> </w:t>
      </w:r>
    </w:p>
    <w:p w:rsidR="00EA6D0F" w:rsidRPr="001B279E" w:rsidRDefault="004338B9" w:rsidP="001044BF">
      <w:pPr>
        <w:spacing w:after="0" w:line="240" w:lineRule="auto"/>
        <w:ind w:left="720" w:hanging="720"/>
        <w:jc w:val="both"/>
        <w:rPr>
          <w:rFonts w:ascii="Times New Roman" w:hAnsi="Times New Roman" w:cs="Times New Roman"/>
          <w:sz w:val="24"/>
          <w:szCs w:val="24"/>
        </w:rPr>
      </w:pPr>
      <w:ins w:id="6" w:author="Kaveh Zamani" w:date="2011-01-03T19:47:00Z">
        <w:r>
          <w:rPr>
            <w:rFonts w:ascii="Times New Roman" w:hAnsi="Times New Roman" w:cs="Times New Roman"/>
            <w:noProof/>
            <w:sz w:val="24"/>
            <w:szCs w:val="24"/>
            <w:rPrChange w:id="7" w:author="Unknown">
              <w:rPr>
                <w:noProof/>
              </w:rPr>
            </w:rPrChange>
          </w:rPr>
          <w:lastRenderedPageBreak/>
          <w:drawing>
            <wp:inline distT="0" distB="0" distL="0" distR="0">
              <wp:extent cx="5529389" cy="392687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5528567" cy="3926287"/>
                      </a:xfrm>
                      <a:prstGeom prst="rect">
                        <a:avLst/>
                      </a:prstGeom>
                      <a:noFill/>
                    </pic:spPr>
                  </pic:pic>
                </a:graphicData>
              </a:graphic>
            </wp:inline>
          </w:drawing>
        </w:r>
        <w:r>
          <w:rPr>
            <w:rFonts w:ascii="Times New Roman" w:hAnsi="Times New Roman" w:cs="Times New Roman"/>
            <w:noProof/>
            <w:sz w:val="24"/>
            <w:szCs w:val="24"/>
            <w:rPrChange w:id="8" w:author="Unknown">
              <w:rPr>
                <w:noProof/>
              </w:rPr>
            </w:rPrChange>
          </w:rPr>
          <w:drawing>
            <wp:inline distT="0" distB="0" distL="0" distR="0">
              <wp:extent cx="5769221" cy="3825894"/>
              <wp:effectExtent l="19050" t="0" r="292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5766575" cy="3824139"/>
                      </a:xfrm>
                      <a:prstGeom prst="rect">
                        <a:avLst/>
                      </a:prstGeom>
                      <a:noFill/>
                    </pic:spPr>
                  </pic:pic>
                </a:graphicData>
              </a:graphic>
            </wp:inline>
          </w:drawing>
        </w:r>
      </w:ins>
    </w:p>
    <w:sectPr w:rsidR="00EA6D0F" w:rsidRPr="001B279E" w:rsidSect="00F20CD3">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21D" w:rsidRDefault="00EB121D" w:rsidP="00C60A8A">
      <w:pPr>
        <w:spacing w:after="0" w:line="240" w:lineRule="auto"/>
      </w:pPr>
      <w:r>
        <w:separator/>
      </w:r>
    </w:p>
  </w:endnote>
  <w:endnote w:type="continuationSeparator" w:id="0">
    <w:p w:rsidR="00EB121D" w:rsidRDefault="00EB121D"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ED1487" w:rsidRDefault="00ED1487">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EE125E">
          <w:rPr>
            <w:rFonts w:ascii="Times New Roman" w:hAnsi="Times New Roman" w:cs="Times New Roman"/>
            <w:noProof/>
          </w:rPr>
          <w:t>3</w:t>
        </w:r>
        <w:r w:rsidRPr="003811F6">
          <w:rPr>
            <w:rFonts w:ascii="Times New Roman" w:hAnsi="Times New Roman" w:cs="Times New Roman"/>
          </w:rPr>
          <w:fldChar w:fldCharType="end"/>
        </w:r>
      </w:p>
    </w:sdtContent>
  </w:sdt>
  <w:p w:rsidR="00ED1487" w:rsidRDefault="00ED14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21D" w:rsidRDefault="00EB121D" w:rsidP="00C60A8A">
      <w:pPr>
        <w:spacing w:after="0" w:line="240" w:lineRule="auto"/>
      </w:pPr>
      <w:r>
        <w:separator/>
      </w:r>
    </w:p>
  </w:footnote>
  <w:footnote w:type="continuationSeparator" w:id="0">
    <w:p w:rsidR="00EB121D" w:rsidRDefault="00EB121D" w:rsidP="00C60A8A">
      <w:pPr>
        <w:spacing w:after="0" w:line="240" w:lineRule="auto"/>
      </w:pPr>
      <w:r>
        <w:continuationSeparator/>
      </w:r>
    </w:p>
  </w:footnote>
  <w:footnote w:id="1">
    <w:p w:rsidR="00ED1487" w:rsidRPr="00E64C93" w:rsidRDefault="00ED1487" w:rsidP="00F80FD1">
      <w:pPr>
        <w:pStyle w:val="FootnoteText"/>
        <w:rPr>
          <w:vertAlign w:val="subscript"/>
        </w:rPr>
      </w:pPr>
    </w:p>
  </w:footnote>
  <w:footnote w:id="2">
    <w:p w:rsidR="00ED1487" w:rsidRDefault="00ED1487" w:rsidP="00F80FD1">
      <w:pPr>
        <w:pStyle w:val="FootnoteText"/>
      </w:pPr>
    </w:p>
    <w:p w:rsidR="00ED1487" w:rsidRPr="00BA2ED5" w:rsidRDefault="00ED1487" w:rsidP="00F80FD1">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ABC"/>
    <w:multiLevelType w:val="hybridMultilevel"/>
    <w:tmpl w:val="0E94C364"/>
    <w:lvl w:ilvl="0" w:tplc="04090001">
      <w:start w:val="1"/>
      <w:numFmt w:val="bullet"/>
      <w:lvlText w:val=""/>
      <w:lvlJc w:val="left"/>
      <w:pPr>
        <w:ind w:left="360" w:hanging="360"/>
      </w:pPr>
      <w:rPr>
        <w:rFonts w:ascii="Symbol" w:hAnsi="Symbol" w:hint="default"/>
      </w:rPr>
    </w:lvl>
    <w:lvl w:ilvl="1" w:tplc="70FE645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E3A9C"/>
    <w:multiLevelType w:val="hybridMultilevel"/>
    <w:tmpl w:val="54221FD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C58D9"/>
    <w:multiLevelType w:val="hybridMultilevel"/>
    <w:tmpl w:val="6CC09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2"/>
  </w:num>
  <w:num w:numId="5">
    <w:abstractNumId w:val="10"/>
  </w:num>
  <w:num w:numId="6">
    <w:abstractNumId w:val="8"/>
  </w:num>
  <w:num w:numId="7">
    <w:abstractNumId w:val="5"/>
  </w:num>
  <w:num w:numId="8">
    <w:abstractNumId w:val="7"/>
  </w:num>
  <w:num w:numId="9">
    <w:abstractNumId w:val="4"/>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1"/>
    <w:footnote w:id="0"/>
  </w:footnotePr>
  <w:endnotePr>
    <w:endnote w:id="-1"/>
    <w:endnote w:id="0"/>
  </w:endnotePr>
  <w:compat/>
  <w:rsids>
    <w:rsidRoot w:val="008C7D2E"/>
    <w:rsid w:val="00000BF0"/>
    <w:rsid w:val="00010C8A"/>
    <w:rsid w:val="00046314"/>
    <w:rsid w:val="000623B9"/>
    <w:rsid w:val="0006732B"/>
    <w:rsid w:val="00070FE4"/>
    <w:rsid w:val="000915D1"/>
    <w:rsid w:val="00092DC5"/>
    <w:rsid w:val="000D4222"/>
    <w:rsid w:val="000E264F"/>
    <w:rsid w:val="000E5491"/>
    <w:rsid w:val="001044BF"/>
    <w:rsid w:val="00110F66"/>
    <w:rsid w:val="00126A6D"/>
    <w:rsid w:val="00144507"/>
    <w:rsid w:val="00150872"/>
    <w:rsid w:val="00150A67"/>
    <w:rsid w:val="00164935"/>
    <w:rsid w:val="00181E4A"/>
    <w:rsid w:val="00191573"/>
    <w:rsid w:val="001965A2"/>
    <w:rsid w:val="001A1AEC"/>
    <w:rsid w:val="001B279E"/>
    <w:rsid w:val="001C588F"/>
    <w:rsid w:val="001E17CC"/>
    <w:rsid w:val="001E7F06"/>
    <w:rsid w:val="002040BF"/>
    <w:rsid w:val="00204BF9"/>
    <w:rsid w:val="00232FD4"/>
    <w:rsid w:val="0026697F"/>
    <w:rsid w:val="002872EB"/>
    <w:rsid w:val="002B1511"/>
    <w:rsid w:val="002B2036"/>
    <w:rsid w:val="002B3E6C"/>
    <w:rsid w:val="002E5D6E"/>
    <w:rsid w:val="002F07E0"/>
    <w:rsid w:val="002F2C75"/>
    <w:rsid w:val="00340580"/>
    <w:rsid w:val="0034377C"/>
    <w:rsid w:val="0036088E"/>
    <w:rsid w:val="003811F6"/>
    <w:rsid w:val="003848C5"/>
    <w:rsid w:val="003A0716"/>
    <w:rsid w:val="003B117F"/>
    <w:rsid w:val="003B4A71"/>
    <w:rsid w:val="003B7BD8"/>
    <w:rsid w:val="003C500C"/>
    <w:rsid w:val="003D6460"/>
    <w:rsid w:val="003E06D5"/>
    <w:rsid w:val="00401DA4"/>
    <w:rsid w:val="004240B2"/>
    <w:rsid w:val="00424C1B"/>
    <w:rsid w:val="004264EC"/>
    <w:rsid w:val="004338B9"/>
    <w:rsid w:val="004413EA"/>
    <w:rsid w:val="00446FDC"/>
    <w:rsid w:val="00474DDF"/>
    <w:rsid w:val="004841FC"/>
    <w:rsid w:val="00485099"/>
    <w:rsid w:val="00490A15"/>
    <w:rsid w:val="004A42E3"/>
    <w:rsid w:val="004A637A"/>
    <w:rsid w:val="004F1BDC"/>
    <w:rsid w:val="004F5F1E"/>
    <w:rsid w:val="00501FC4"/>
    <w:rsid w:val="00515FDE"/>
    <w:rsid w:val="00523EC6"/>
    <w:rsid w:val="00531D2C"/>
    <w:rsid w:val="00532983"/>
    <w:rsid w:val="00535544"/>
    <w:rsid w:val="00536D7C"/>
    <w:rsid w:val="00541792"/>
    <w:rsid w:val="00543BD3"/>
    <w:rsid w:val="005476D5"/>
    <w:rsid w:val="00556A62"/>
    <w:rsid w:val="00566A7E"/>
    <w:rsid w:val="0057408B"/>
    <w:rsid w:val="00574275"/>
    <w:rsid w:val="00582CFC"/>
    <w:rsid w:val="005871B8"/>
    <w:rsid w:val="005910ED"/>
    <w:rsid w:val="005A55F2"/>
    <w:rsid w:val="005A5BC2"/>
    <w:rsid w:val="005C325B"/>
    <w:rsid w:val="005D477F"/>
    <w:rsid w:val="005D6CB0"/>
    <w:rsid w:val="005E0EB4"/>
    <w:rsid w:val="005E21C2"/>
    <w:rsid w:val="005F5DE7"/>
    <w:rsid w:val="006204E2"/>
    <w:rsid w:val="00620DEB"/>
    <w:rsid w:val="00642911"/>
    <w:rsid w:val="006550B3"/>
    <w:rsid w:val="00671732"/>
    <w:rsid w:val="00681C78"/>
    <w:rsid w:val="0068296B"/>
    <w:rsid w:val="006B1227"/>
    <w:rsid w:val="006B5F13"/>
    <w:rsid w:val="006C45E7"/>
    <w:rsid w:val="006E2A7E"/>
    <w:rsid w:val="006E38E8"/>
    <w:rsid w:val="006F3392"/>
    <w:rsid w:val="006F3BB9"/>
    <w:rsid w:val="00703433"/>
    <w:rsid w:val="00735F4B"/>
    <w:rsid w:val="007368D2"/>
    <w:rsid w:val="00740F95"/>
    <w:rsid w:val="00743B74"/>
    <w:rsid w:val="00750576"/>
    <w:rsid w:val="00750A85"/>
    <w:rsid w:val="00754877"/>
    <w:rsid w:val="0075602B"/>
    <w:rsid w:val="0076410D"/>
    <w:rsid w:val="00771E98"/>
    <w:rsid w:val="00777D0D"/>
    <w:rsid w:val="00787C55"/>
    <w:rsid w:val="007936F1"/>
    <w:rsid w:val="0079571A"/>
    <w:rsid w:val="007A1FC2"/>
    <w:rsid w:val="007A7751"/>
    <w:rsid w:val="007D5BA2"/>
    <w:rsid w:val="007F11E0"/>
    <w:rsid w:val="007F76DC"/>
    <w:rsid w:val="007F7B5C"/>
    <w:rsid w:val="008077F4"/>
    <w:rsid w:val="00817365"/>
    <w:rsid w:val="00823067"/>
    <w:rsid w:val="00833121"/>
    <w:rsid w:val="00847159"/>
    <w:rsid w:val="008634E3"/>
    <w:rsid w:val="00872ACC"/>
    <w:rsid w:val="00894BDE"/>
    <w:rsid w:val="008B760D"/>
    <w:rsid w:val="008C515B"/>
    <w:rsid w:val="008C7D2E"/>
    <w:rsid w:val="008D1549"/>
    <w:rsid w:val="008D689E"/>
    <w:rsid w:val="008E2E0E"/>
    <w:rsid w:val="00917B60"/>
    <w:rsid w:val="00921430"/>
    <w:rsid w:val="0094778D"/>
    <w:rsid w:val="009706F4"/>
    <w:rsid w:val="00984D9D"/>
    <w:rsid w:val="009853B3"/>
    <w:rsid w:val="009A1E31"/>
    <w:rsid w:val="009B5640"/>
    <w:rsid w:val="009C2F73"/>
    <w:rsid w:val="009C75AD"/>
    <w:rsid w:val="009C7CFB"/>
    <w:rsid w:val="009D4C55"/>
    <w:rsid w:val="009D606A"/>
    <w:rsid w:val="009E573A"/>
    <w:rsid w:val="00A016DA"/>
    <w:rsid w:val="00A04BED"/>
    <w:rsid w:val="00A209A1"/>
    <w:rsid w:val="00A30E76"/>
    <w:rsid w:val="00A44E3A"/>
    <w:rsid w:val="00A45204"/>
    <w:rsid w:val="00A54F76"/>
    <w:rsid w:val="00A63CA8"/>
    <w:rsid w:val="00A71859"/>
    <w:rsid w:val="00A96B86"/>
    <w:rsid w:val="00AA1007"/>
    <w:rsid w:val="00AA2280"/>
    <w:rsid w:val="00AC6D55"/>
    <w:rsid w:val="00AE0E03"/>
    <w:rsid w:val="00AE0FCD"/>
    <w:rsid w:val="00AE1215"/>
    <w:rsid w:val="00AE1A0F"/>
    <w:rsid w:val="00AE39E1"/>
    <w:rsid w:val="00AF3FD9"/>
    <w:rsid w:val="00B02BA3"/>
    <w:rsid w:val="00B25709"/>
    <w:rsid w:val="00B30346"/>
    <w:rsid w:val="00B459DE"/>
    <w:rsid w:val="00B52442"/>
    <w:rsid w:val="00B54EEF"/>
    <w:rsid w:val="00B62FB7"/>
    <w:rsid w:val="00B7609F"/>
    <w:rsid w:val="00B843D2"/>
    <w:rsid w:val="00B85B1B"/>
    <w:rsid w:val="00B92834"/>
    <w:rsid w:val="00BC7950"/>
    <w:rsid w:val="00BD1F49"/>
    <w:rsid w:val="00BD246A"/>
    <w:rsid w:val="00BD399F"/>
    <w:rsid w:val="00BD4AD9"/>
    <w:rsid w:val="00BF695F"/>
    <w:rsid w:val="00C02B9A"/>
    <w:rsid w:val="00C115C4"/>
    <w:rsid w:val="00C171F7"/>
    <w:rsid w:val="00C30028"/>
    <w:rsid w:val="00C60A8A"/>
    <w:rsid w:val="00C912FA"/>
    <w:rsid w:val="00C9269C"/>
    <w:rsid w:val="00CB320E"/>
    <w:rsid w:val="00CB426D"/>
    <w:rsid w:val="00CB4E7D"/>
    <w:rsid w:val="00CE3B4E"/>
    <w:rsid w:val="00CE3BB9"/>
    <w:rsid w:val="00CE61F4"/>
    <w:rsid w:val="00CF6AA5"/>
    <w:rsid w:val="00D0222C"/>
    <w:rsid w:val="00D11A11"/>
    <w:rsid w:val="00D21DC8"/>
    <w:rsid w:val="00D36B72"/>
    <w:rsid w:val="00D52953"/>
    <w:rsid w:val="00D609E3"/>
    <w:rsid w:val="00D632A9"/>
    <w:rsid w:val="00D76EFA"/>
    <w:rsid w:val="00D81E7A"/>
    <w:rsid w:val="00D87C4C"/>
    <w:rsid w:val="00DB3B60"/>
    <w:rsid w:val="00DC53FA"/>
    <w:rsid w:val="00DC65F0"/>
    <w:rsid w:val="00DE7505"/>
    <w:rsid w:val="00DF7AE1"/>
    <w:rsid w:val="00E10C17"/>
    <w:rsid w:val="00E26F23"/>
    <w:rsid w:val="00E6565F"/>
    <w:rsid w:val="00E729D9"/>
    <w:rsid w:val="00E75029"/>
    <w:rsid w:val="00E83E03"/>
    <w:rsid w:val="00E9370D"/>
    <w:rsid w:val="00E9559D"/>
    <w:rsid w:val="00E96BC5"/>
    <w:rsid w:val="00EA1BB2"/>
    <w:rsid w:val="00EA6D0F"/>
    <w:rsid w:val="00EB121D"/>
    <w:rsid w:val="00EB5966"/>
    <w:rsid w:val="00ED1487"/>
    <w:rsid w:val="00EE0D5D"/>
    <w:rsid w:val="00EE125E"/>
    <w:rsid w:val="00F11B43"/>
    <w:rsid w:val="00F178A5"/>
    <w:rsid w:val="00F20CD3"/>
    <w:rsid w:val="00F228A1"/>
    <w:rsid w:val="00F35443"/>
    <w:rsid w:val="00F355A1"/>
    <w:rsid w:val="00F46C0D"/>
    <w:rsid w:val="00F57C64"/>
    <w:rsid w:val="00F74852"/>
    <w:rsid w:val="00F76BD7"/>
    <w:rsid w:val="00F80FD1"/>
    <w:rsid w:val="00F911CD"/>
    <w:rsid w:val="00FA358B"/>
    <w:rsid w:val="00FA46F7"/>
    <w:rsid w:val="00FB6CC6"/>
    <w:rsid w:val="00FD669D"/>
    <w:rsid w:val="00FD7CC7"/>
    <w:rsid w:val="00FE0E2C"/>
    <w:rsid w:val="00FE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 w:type="character" w:styleId="PlaceholderText">
    <w:name w:val="Placeholder Text"/>
    <w:basedOn w:val="DefaultParagraphFont"/>
    <w:uiPriority w:val="99"/>
    <w:semiHidden/>
    <w:rsid w:val="00110F6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image" Target="media/image3.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F4652-10A3-47BF-BBA6-40A31224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26</cp:revision>
  <dcterms:created xsi:type="dcterms:W3CDTF">2011-01-11T18:53:00Z</dcterms:created>
  <dcterms:modified xsi:type="dcterms:W3CDTF">2011-01-11T22:40:00Z</dcterms:modified>
</cp:coreProperties>
</file>