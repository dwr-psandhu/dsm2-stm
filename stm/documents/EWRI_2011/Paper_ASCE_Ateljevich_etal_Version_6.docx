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FA" w:rsidRPr="00C912FA" w:rsidRDefault="00C912FA" w:rsidP="00474DDF">
      <w:pPr>
        <w:spacing w:after="0" w:line="240" w:lineRule="auto"/>
        <w:jc w:val="center"/>
        <w:rPr>
          <w:rFonts w:ascii="Times New Roman" w:hAnsi="Times New Roman" w:cs="Times New Roman"/>
          <w:b/>
          <w:sz w:val="24"/>
          <w:szCs w:val="24"/>
        </w:rPr>
      </w:pPr>
      <w:r w:rsidRPr="00C912FA">
        <w:rPr>
          <w:rFonts w:ascii="Times New Roman" w:hAnsi="Times New Roman" w:cs="Times New Roman"/>
          <w:b/>
          <w:sz w:val="24"/>
          <w:szCs w:val="24"/>
        </w:rPr>
        <w:t>Insights from</w:t>
      </w:r>
      <w:r w:rsidR="007D5BA2">
        <w:rPr>
          <w:rFonts w:ascii="Times New Roman" w:hAnsi="Times New Roman" w:cs="Times New Roman"/>
          <w:b/>
          <w:sz w:val="24"/>
          <w:szCs w:val="24"/>
        </w:rPr>
        <w:t xml:space="preserve"> the</w:t>
      </w:r>
      <w:r w:rsidRPr="00C912FA">
        <w:rPr>
          <w:rFonts w:ascii="Times New Roman" w:hAnsi="Times New Roman" w:cs="Times New Roman"/>
          <w:b/>
          <w:sz w:val="24"/>
          <w:szCs w:val="24"/>
        </w:rPr>
        <w:t xml:space="preserve"> Develop</w:t>
      </w:r>
      <w:r w:rsidR="007D5BA2">
        <w:rPr>
          <w:rFonts w:ascii="Times New Roman" w:hAnsi="Times New Roman" w:cs="Times New Roman"/>
          <w:b/>
          <w:sz w:val="24"/>
          <w:szCs w:val="24"/>
        </w:rPr>
        <w:t>ment of</w:t>
      </w:r>
      <w:r w:rsidRPr="00C912FA">
        <w:rPr>
          <w:rFonts w:ascii="Times New Roman" w:hAnsi="Times New Roman" w:cs="Times New Roman"/>
          <w:b/>
          <w:sz w:val="24"/>
          <w:szCs w:val="24"/>
        </w:rPr>
        <w:t xml:space="preserve"> an </w:t>
      </w:r>
      <w:r>
        <w:rPr>
          <w:rFonts w:ascii="Times New Roman" w:hAnsi="Times New Roman" w:cs="Times New Roman"/>
          <w:b/>
          <w:sz w:val="24"/>
          <w:szCs w:val="24"/>
        </w:rPr>
        <w:t>A</w:t>
      </w:r>
      <w:r w:rsidRPr="00C912FA">
        <w:rPr>
          <w:rFonts w:ascii="Times New Roman" w:hAnsi="Times New Roman" w:cs="Times New Roman"/>
          <w:b/>
          <w:sz w:val="24"/>
          <w:szCs w:val="24"/>
        </w:rPr>
        <w:t xml:space="preserve">utomated </w:t>
      </w:r>
      <w:r>
        <w:rPr>
          <w:rFonts w:ascii="Times New Roman" w:hAnsi="Times New Roman" w:cs="Times New Roman"/>
          <w:b/>
          <w:sz w:val="24"/>
          <w:szCs w:val="24"/>
        </w:rPr>
        <w:t>F</w:t>
      </w:r>
      <w:r w:rsidRPr="00C912FA">
        <w:rPr>
          <w:rFonts w:ascii="Times New Roman" w:hAnsi="Times New Roman" w:cs="Times New Roman"/>
          <w:b/>
          <w:sz w:val="24"/>
          <w:szCs w:val="24"/>
        </w:rPr>
        <w:t xml:space="preserve">ramework and </w:t>
      </w:r>
      <w:r>
        <w:rPr>
          <w:rFonts w:ascii="Times New Roman" w:hAnsi="Times New Roman" w:cs="Times New Roman"/>
          <w:b/>
          <w:sz w:val="24"/>
          <w:szCs w:val="24"/>
        </w:rPr>
        <w:t>T</w:t>
      </w:r>
      <w:r w:rsidRPr="00C912FA">
        <w:rPr>
          <w:rFonts w:ascii="Times New Roman" w:hAnsi="Times New Roman" w:cs="Times New Roman"/>
          <w:b/>
          <w:sz w:val="24"/>
          <w:szCs w:val="24"/>
        </w:rPr>
        <w:t xml:space="preserve">est </w:t>
      </w:r>
      <w:r>
        <w:rPr>
          <w:rFonts w:ascii="Times New Roman" w:hAnsi="Times New Roman" w:cs="Times New Roman"/>
          <w:b/>
          <w:sz w:val="24"/>
          <w:szCs w:val="24"/>
        </w:rPr>
        <w:t>S</w:t>
      </w:r>
      <w:r w:rsidRPr="00C912FA">
        <w:rPr>
          <w:rFonts w:ascii="Times New Roman" w:hAnsi="Times New Roman" w:cs="Times New Roman"/>
          <w:b/>
          <w:sz w:val="24"/>
          <w:szCs w:val="24"/>
        </w:rPr>
        <w:t xml:space="preserve">uite for </w:t>
      </w:r>
      <w:r>
        <w:rPr>
          <w:rFonts w:ascii="Times New Roman" w:hAnsi="Times New Roman" w:cs="Times New Roman"/>
          <w:b/>
          <w:sz w:val="24"/>
          <w:szCs w:val="24"/>
        </w:rPr>
        <w:t>V</w:t>
      </w:r>
      <w:r w:rsidRPr="00C912FA">
        <w:rPr>
          <w:rFonts w:ascii="Times New Roman" w:hAnsi="Times New Roman" w:cs="Times New Roman"/>
          <w:b/>
          <w:sz w:val="24"/>
          <w:szCs w:val="24"/>
        </w:rPr>
        <w:t xml:space="preserve">erifying a </w:t>
      </w:r>
      <w:r>
        <w:rPr>
          <w:rFonts w:ascii="Times New Roman" w:hAnsi="Times New Roman" w:cs="Times New Roman"/>
          <w:b/>
          <w:sz w:val="24"/>
          <w:szCs w:val="24"/>
        </w:rPr>
        <w:t>O</w:t>
      </w:r>
      <w:r w:rsidRPr="00C912FA">
        <w:rPr>
          <w:rFonts w:ascii="Times New Roman" w:hAnsi="Times New Roman" w:cs="Times New Roman"/>
          <w:b/>
          <w:sz w:val="24"/>
          <w:szCs w:val="24"/>
        </w:rPr>
        <w:t xml:space="preserve">ne-dimensional </w:t>
      </w:r>
      <w:r>
        <w:rPr>
          <w:rFonts w:ascii="Times New Roman" w:hAnsi="Times New Roman" w:cs="Times New Roman"/>
          <w:b/>
          <w:sz w:val="24"/>
          <w:szCs w:val="24"/>
        </w:rPr>
        <w:t>T</w:t>
      </w:r>
      <w:r w:rsidRPr="00C912FA">
        <w:rPr>
          <w:rFonts w:ascii="Times New Roman" w:hAnsi="Times New Roman" w:cs="Times New Roman"/>
          <w:b/>
          <w:sz w:val="24"/>
          <w:szCs w:val="24"/>
        </w:rPr>
        <w:t xml:space="preserve">ransport </w:t>
      </w:r>
      <w:r>
        <w:rPr>
          <w:rFonts w:ascii="Times New Roman" w:hAnsi="Times New Roman" w:cs="Times New Roman"/>
          <w:b/>
          <w:sz w:val="24"/>
          <w:szCs w:val="24"/>
        </w:rPr>
        <w:t>M</w:t>
      </w:r>
      <w:r w:rsidRPr="00C912FA">
        <w:rPr>
          <w:rFonts w:ascii="Times New Roman" w:hAnsi="Times New Roman" w:cs="Times New Roman"/>
          <w:b/>
          <w:sz w:val="24"/>
          <w:szCs w:val="24"/>
        </w:rPr>
        <w:t>odel</w:t>
      </w:r>
    </w:p>
    <w:p w:rsidR="009B5640" w:rsidRDefault="009B5640" w:rsidP="00474DDF">
      <w:pPr>
        <w:spacing w:after="0" w:line="240" w:lineRule="auto"/>
        <w:jc w:val="center"/>
        <w:rPr>
          <w:rFonts w:ascii="Times New Roman" w:hAnsi="Times New Roman" w:cs="Times New Roman"/>
          <w:sz w:val="24"/>
          <w:szCs w:val="24"/>
        </w:rPr>
      </w:pPr>
    </w:p>
    <w:p w:rsidR="00C912FA" w:rsidRDefault="00C912FA" w:rsidP="00474DDF">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E. Ateljevich</w:t>
      </w:r>
      <w:r w:rsidRPr="00C912FA">
        <w:rPr>
          <w:rFonts w:ascii="Times New Roman" w:hAnsi="Times New Roman" w:cs="Times New Roman"/>
          <w:sz w:val="24"/>
          <w:szCs w:val="24"/>
          <w:vertAlign w:val="superscript"/>
        </w:rPr>
        <w:t>1</w:t>
      </w:r>
      <w:r>
        <w:rPr>
          <w:rFonts w:ascii="Times New Roman" w:hAnsi="Times New Roman" w:cs="Times New Roman"/>
          <w:sz w:val="24"/>
          <w:szCs w:val="24"/>
        </w:rPr>
        <w:t>, K. Zamani</w:t>
      </w:r>
      <w:r w:rsidRPr="00C912FA">
        <w:rPr>
          <w:rFonts w:ascii="Times New Roman" w:hAnsi="Times New Roman" w:cs="Times New Roman"/>
          <w:sz w:val="24"/>
          <w:szCs w:val="24"/>
          <w:vertAlign w:val="superscript"/>
        </w:rPr>
        <w:t>2</w:t>
      </w:r>
      <w:r>
        <w:rPr>
          <w:rFonts w:ascii="Times New Roman" w:hAnsi="Times New Roman" w:cs="Times New Roman"/>
          <w:sz w:val="24"/>
          <w:szCs w:val="24"/>
        </w:rPr>
        <w:t>, F. A. Bombardelli</w:t>
      </w:r>
      <w:r w:rsidRPr="00C912FA">
        <w:rPr>
          <w:rFonts w:ascii="Times New Roman" w:hAnsi="Times New Roman" w:cs="Times New Roman"/>
          <w:sz w:val="24"/>
          <w:szCs w:val="24"/>
          <w:vertAlign w:val="superscript"/>
        </w:rPr>
        <w:t>2</w:t>
      </w:r>
      <w:r>
        <w:rPr>
          <w:rFonts w:ascii="Times New Roman" w:hAnsi="Times New Roman" w:cs="Times New Roman"/>
          <w:sz w:val="24"/>
          <w:szCs w:val="24"/>
        </w:rPr>
        <w:t xml:space="preserve"> and J. Anderson</w:t>
      </w:r>
      <w:r w:rsidRPr="00C912FA">
        <w:rPr>
          <w:rFonts w:ascii="Times New Roman" w:hAnsi="Times New Roman" w:cs="Times New Roman"/>
          <w:sz w:val="24"/>
          <w:szCs w:val="24"/>
          <w:vertAlign w:val="superscript"/>
        </w:rPr>
        <w:t>1</w:t>
      </w:r>
    </w:p>
    <w:p w:rsidR="004264EC" w:rsidRDefault="004264EC" w:rsidP="00474DDF">
      <w:pPr>
        <w:spacing w:after="0" w:line="240" w:lineRule="auto"/>
        <w:jc w:val="center"/>
        <w:rPr>
          <w:rFonts w:ascii="Times New Roman" w:hAnsi="Times New Roman" w:cs="Times New Roman"/>
          <w:sz w:val="24"/>
          <w:szCs w:val="24"/>
        </w:rPr>
      </w:pPr>
    </w:p>
    <w:p w:rsidR="00C912FA" w:rsidRPr="003811F6" w:rsidRDefault="00C912FA"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vertAlign w:val="superscript"/>
        </w:rPr>
        <w:t>1</w:t>
      </w:r>
      <w:r>
        <w:rPr>
          <w:rFonts w:ascii="Times New Roman" w:hAnsi="Times New Roman" w:cs="Times New Roman"/>
          <w:sz w:val="24"/>
          <w:szCs w:val="24"/>
        </w:rPr>
        <w:t>Bay-Delta</w:t>
      </w:r>
      <w:r w:rsidR="003811F6">
        <w:rPr>
          <w:rFonts w:ascii="Times New Roman" w:hAnsi="Times New Roman" w:cs="Times New Roman"/>
          <w:sz w:val="24"/>
          <w:szCs w:val="24"/>
        </w:rPr>
        <w:t xml:space="preserve"> Office, Delta</w:t>
      </w:r>
      <w:r w:rsidR="005E21C2">
        <w:rPr>
          <w:rFonts w:ascii="Times New Roman" w:hAnsi="Times New Roman" w:cs="Times New Roman"/>
          <w:sz w:val="24"/>
          <w:szCs w:val="24"/>
        </w:rPr>
        <w:t xml:space="preserve"> </w:t>
      </w:r>
      <w:r>
        <w:rPr>
          <w:rFonts w:ascii="Times New Roman" w:hAnsi="Times New Roman" w:cs="Times New Roman"/>
          <w:sz w:val="24"/>
          <w:szCs w:val="24"/>
        </w:rPr>
        <w:t xml:space="preserve">Modeling </w:t>
      </w:r>
      <w:r w:rsidR="003811F6">
        <w:rPr>
          <w:rFonts w:ascii="Times New Roman" w:hAnsi="Times New Roman" w:cs="Times New Roman"/>
          <w:sz w:val="24"/>
          <w:szCs w:val="24"/>
        </w:rPr>
        <w:t>Section</w:t>
      </w:r>
      <w:r>
        <w:rPr>
          <w:rFonts w:ascii="Times New Roman" w:hAnsi="Times New Roman" w:cs="Times New Roman"/>
          <w:sz w:val="24"/>
          <w:szCs w:val="24"/>
        </w:rPr>
        <w:t xml:space="preserve">, California Department of Water Resources (DWR), </w:t>
      </w:r>
      <w:r w:rsidR="003811F6">
        <w:rPr>
          <w:rFonts w:ascii="Times New Roman" w:hAnsi="Times New Roman" w:cs="Times New Roman"/>
          <w:sz w:val="24"/>
          <w:szCs w:val="24"/>
        </w:rPr>
        <w:t xml:space="preserve">1416 Ninth Street </w:t>
      </w:r>
      <w:r>
        <w:rPr>
          <w:rFonts w:ascii="Times New Roman" w:hAnsi="Times New Roman" w:cs="Times New Roman"/>
          <w:sz w:val="24"/>
          <w:szCs w:val="24"/>
        </w:rPr>
        <w:t>Sacramento, CA</w:t>
      </w:r>
      <w:r w:rsid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P.O. BOX 942836</w:t>
      </w:r>
      <w:r w:rsidR="004264EC">
        <w:rPr>
          <w:rFonts w:ascii="Times New Roman" w:hAnsi="Times New Roman" w:cs="Times New Roman"/>
          <w:sz w:val="24"/>
          <w:szCs w:val="24"/>
        </w:rPr>
        <w:t xml:space="preserve">; </w:t>
      </w:r>
      <w:r w:rsidR="004264EC" w:rsidRPr="003811F6">
        <w:rPr>
          <w:rFonts w:ascii="Times New Roman" w:hAnsi="Times New Roman" w:cs="Times New Roman"/>
          <w:sz w:val="24"/>
          <w:szCs w:val="24"/>
        </w:rPr>
        <w:t>PH (</w:t>
      </w:r>
      <w:r w:rsidR="003811F6" w:rsidRPr="003811F6">
        <w:rPr>
          <w:rFonts w:ascii="Times New Roman" w:hAnsi="Times New Roman" w:cs="Times New Roman"/>
          <w:sz w:val="24"/>
          <w:szCs w:val="24"/>
        </w:rPr>
        <w:t>916</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645</w:t>
      </w:r>
      <w:r w:rsidR="004264EC" w:rsidRPr="003811F6">
        <w:rPr>
          <w:rFonts w:ascii="Times New Roman" w:hAnsi="Times New Roman" w:cs="Times New Roman"/>
          <w:sz w:val="24"/>
          <w:szCs w:val="24"/>
        </w:rPr>
        <w:t>-</w:t>
      </w:r>
      <w:r w:rsidR="003811F6" w:rsidRPr="003811F6">
        <w:rPr>
          <w:rFonts w:ascii="Times New Roman" w:hAnsi="Times New Roman" w:cs="Times New Roman"/>
          <w:sz w:val="24"/>
          <w:szCs w:val="24"/>
        </w:rPr>
        <w:t>5455</w:t>
      </w:r>
      <w:r w:rsidR="004264EC" w:rsidRPr="003811F6">
        <w:rPr>
          <w:rFonts w:ascii="Times New Roman" w:hAnsi="Times New Roman" w:cs="Times New Roman"/>
          <w:sz w:val="24"/>
          <w:szCs w:val="24"/>
        </w:rPr>
        <w:t>; FAX</w:t>
      </w:r>
      <w:r w:rsidR="00070FE4"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916</w:t>
      </w:r>
      <w:r w:rsidR="00070FE4" w:rsidRPr="003811F6">
        <w:rPr>
          <w:rFonts w:ascii="Times New Roman" w:hAnsi="Times New Roman" w:cs="Times New Roman"/>
          <w:sz w:val="24"/>
          <w:szCs w:val="24"/>
        </w:rPr>
        <w:t>)</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653</w:t>
      </w:r>
      <w:r w:rsidR="004264EC" w:rsidRPr="003811F6">
        <w:rPr>
          <w:rFonts w:ascii="Times New Roman" w:hAnsi="Times New Roman" w:cs="Times New Roman"/>
          <w:sz w:val="24"/>
          <w:szCs w:val="24"/>
        </w:rPr>
        <w:t>-</w:t>
      </w:r>
      <w:r w:rsidR="003811F6" w:rsidRPr="003811F6">
        <w:rPr>
          <w:rFonts w:ascii="Times New Roman" w:hAnsi="Times New Roman" w:cs="Times New Roman"/>
          <w:sz w:val="24"/>
          <w:szCs w:val="24"/>
        </w:rPr>
        <w:t>6077</w:t>
      </w:r>
      <w:r w:rsidR="004264EC" w:rsidRPr="003811F6">
        <w:rPr>
          <w:rFonts w:ascii="Times New Roman" w:hAnsi="Times New Roman" w:cs="Times New Roman"/>
          <w:sz w:val="24"/>
          <w:szCs w:val="24"/>
        </w:rPr>
        <w:t>; e-mail: eli@water.ca.gov</w:t>
      </w:r>
      <w:r w:rsidR="007D5BA2" w:rsidRPr="003811F6">
        <w:rPr>
          <w:rFonts w:ascii="Times New Roman" w:hAnsi="Times New Roman" w:cs="Times New Roman"/>
          <w:sz w:val="24"/>
          <w:szCs w:val="24"/>
        </w:rPr>
        <w:t>, jamiea@water.ca.gov</w:t>
      </w:r>
      <w:r w:rsidR="003811F6">
        <w:rPr>
          <w:rFonts w:ascii="Times New Roman" w:hAnsi="Times New Roman" w:cs="Times New Roman"/>
          <w:sz w:val="24"/>
          <w:szCs w:val="24"/>
        </w:rPr>
        <w:t>.</w:t>
      </w:r>
    </w:p>
    <w:p w:rsidR="00556A62" w:rsidRDefault="00C912FA" w:rsidP="00474DDF">
      <w:pPr>
        <w:tabs>
          <w:tab w:val="left" w:pos="7740"/>
        </w:tabs>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Department of Civil and Environmental Engineering, University of California, Davis, 2001 Ghausi Hall, Davis, CA 95616</w:t>
      </w:r>
      <w:r w:rsidR="004264EC">
        <w:rPr>
          <w:rFonts w:ascii="Times New Roman" w:hAnsi="Times New Roman" w:cs="Times New Roman"/>
          <w:sz w:val="24"/>
          <w:szCs w:val="24"/>
        </w:rPr>
        <w:t xml:space="preserve">; </w:t>
      </w:r>
      <w:r w:rsidR="007D5BA2" w:rsidRPr="007D5BA2">
        <w:rPr>
          <w:rFonts w:ascii="Times New Roman" w:hAnsi="Times New Roman" w:cs="Times New Roman"/>
          <w:sz w:val="24"/>
          <w:szCs w:val="24"/>
        </w:rPr>
        <w:t xml:space="preserve">PH (530) 752-0949; FAX (530) 752-7872; email: </w:t>
      </w:r>
      <w:hyperlink r:id="rId8" w:history="1">
        <w:r w:rsidR="007D5BA2" w:rsidRPr="007D5BA2">
          <w:rPr>
            <w:rFonts w:ascii="Times New Roman" w:hAnsi="Times New Roman" w:cs="Times New Roman"/>
            <w:sz w:val="24"/>
            <w:szCs w:val="24"/>
          </w:rPr>
          <w:t>kzamani@ucdavis.edu</w:t>
        </w:r>
      </w:hyperlink>
      <w:r w:rsidR="007D5BA2" w:rsidRPr="007D5BA2">
        <w:rPr>
          <w:rFonts w:ascii="Times New Roman" w:hAnsi="Times New Roman" w:cs="Times New Roman"/>
          <w:sz w:val="24"/>
          <w:szCs w:val="24"/>
        </w:rPr>
        <w:t xml:space="preserve">, </w:t>
      </w:r>
      <w:hyperlink r:id="rId9" w:history="1">
        <w:r w:rsidR="007D5BA2" w:rsidRPr="007D5BA2">
          <w:rPr>
            <w:rFonts w:ascii="Times New Roman" w:hAnsi="Times New Roman" w:cs="Times New Roman"/>
            <w:sz w:val="24"/>
            <w:szCs w:val="24"/>
          </w:rPr>
          <w:t>fabombardelli@ucdavis.edu</w:t>
        </w:r>
      </w:hyperlink>
      <w:r w:rsidR="003811F6">
        <w:t>.</w:t>
      </w:r>
    </w:p>
    <w:p w:rsidR="00556A62" w:rsidRDefault="00556A62" w:rsidP="00474DDF">
      <w:pPr>
        <w:tabs>
          <w:tab w:val="left" w:pos="7740"/>
        </w:tabs>
        <w:spacing w:after="0" w:line="240" w:lineRule="auto"/>
        <w:jc w:val="both"/>
        <w:rPr>
          <w:rFonts w:ascii="Times New Roman" w:hAnsi="Times New Roman" w:cs="Times New Roman"/>
          <w:sz w:val="24"/>
          <w:szCs w:val="24"/>
        </w:rPr>
      </w:pPr>
    </w:p>
    <w:p w:rsidR="007D5BA2" w:rsidRDefault="007D5BA2" w:rsidP="00474DDF">
      <w:pPr>
        <w:tabs>
          <w:tab w:val="left" w:pos="7740"/>
        </w:tabs>
        <w:spacing w:after="0" w:line="240" w:lineRule="auto"/>
        <w:jc w:val="both"/>
        <w:rPr>
          <w:rFonts w:ascii="Times New Roman" w:hAnsi="Times New Roman" w:cs="Times New Roman"/>
          <w:b/>
          <w:sz w:val="24"/>
          <w:szCs w:val="24"/>
        </w:rPr>
      </w:pPr>
      <w:r w:rsidRPr="007D5BA2">
        <w:rPr>
          <w:rFonts w:ascii="Times New Roman" w:hAnsi="Times New Roman" w:cs="Times New Roman"/>
          <w:b/>
          <w:sz w:val="24"/>
          <w:szCs w:val="24"/>
        </w:rPr>
        <w:t>ABSTRACT</w:t>
      </w:r>
    </w:p>
    <w:p w:rsidR="007D5BA2" w:rsidRDefault="007D5BA2" w:rsidP="00474DDF">
      <w:pPr>
        <w:tabs>
          <w:tab w:val="left" w:pos="7740"/>
        </w:tabs>
        <w:spacing w:after="0" w:line="240" w:lineRule="auto"/>
        <w:jc w:val="both"/>
        <w:rPr>
          <w:rFonts w:ascii="Times New Roman" w:hAnsi="Times New Roman" w:cs="Times New Roman"/>
          <w:sz w:val="24"/>
          <w:szCs w:val="24"/>
        </w:rPr>
      </w:pPr>
    </w:p>
    <w:p w:rsidR="007D5BA2" w:rsidRDefault="00A209A1" w:rsidP="00474DDF">
      <w:pPr>
        <w:tabs>
          <w:tab w:val="left" w:pos="7740"/>
        </w:tabs>
        <w:spacing w:after="0" w:line="240" w:lineRule="auto"/>
        <w:ind w:firstLine="720"/>
        <w:jc w:val="both"/>
        <w:rPr>
          <w:rFonts w:ascii="Times New Roman" w:hAnsi="Times New Roman" w:cs="Times New Roman"/>
          <w:color w:val="FF0000"/>
          <w:sz w:val="24"/>
          <w:szCs w:val="24"/>
        </w:rPr>
      </w:pPr>
      <w:r w:rsidRPr="00E75029">
        <w:rPr>
          <w:rFonts w:ascii="Times New Roman" w:hAnsi="Times New Roman" w:cs="Times New Roman"/>
          <w:sz w:val="24"/>
          <w:szCs w:val="24"/>
        </w:rPr>
        <w:t xml:space="preserve">In this paper we </w:t>
      </w:r>
      <w:r w:rsidR="00F57C64" w:rsidRPr="00C912FA">
        <w:rPr>
          <w:rFonts w:ascii="Times New Roman" w:hAnsi="Times New Roman" w:cs="Times New Roman"/>
          <w:sz w:val="24"/>
          <w:szCs w:val="24"/>
        </w:rPr>
        <w:t xml:space="preserve">describe </w:t>
      </w:r>
      <w:r w:rsidR="00F57C64">
        <w:rPr>
          <w:rFonts w:ascii="Times New Roman" w:hAnsi="Times New Roman" w:cs="Times New Roman"/>
          <w:sz w:val="24"/>
          <w:szCs w:val="24"/>
        </w:rPr>
        <w:t xml:space="preserve">a </w:t>
      </w:r>
      <w:r w:rsidR="005E0EB4" w:rsidRPr="00C912FA">
        <w:rPr>
          <w:rFonts w:ascii="Times New Roman" w:hAnsi="Times New Roman" w:cs="Times New Roman"/>
          <w:sz w:val="24"/>
          <w:szCs w:val="24"/>
        </w:rPr>
        <w:t>framework</w:t>
      </w:r>
      <w:r w:rsidR="00F57C64">
        <w:rPr>
          <w:rFonts w:ascii="Times New Roman" w:hAnsi="Times New Roman" w:cs="Times New Roman"/>
          <w:sz w:val="24"/>
          <w:szCs w:val="24"/>
        </w:rPr>
        <w:t xml:space="preserve"> </w:t>
      </w:r>
      <w:r w:rsidR="005E0EB4">
        <w:rPr>
          <w:rFonts w:ascii="Times New Roman" w:hAnsi="Times New Roman" w:cs="Times New Roman"/>
          <w:sz w:val="24"/>
          <w:szCs w:val="24"/>
        </w:rPr>
        <w:t xml:space="preserve">for </w:t>
      </w:r>
      <w:r w:rsidR="00F57C64" w:rsidRPr="00C912FA">
        <w:rPr>
          <w:rFonts w:ascii="Times New Roman" w:hAnsi="Times New Roman" w:cs="Times New Roman"/>
          <w:sz w:val="24"/>
          <w:szCs w:val="24"/>
        </w:rPr>
        <w:t xml:space="preserve">software verification </w:t>
      </w:r>
      <w:r w:rsidR="005E0EB4">
        <w:rPr>
          <w:rFonts w:ascii="Times New Roman" w:hAnsi="Times New Roman" w:cs="Times New Roman"/>
          <w:sz w:val="24"/>
          <w:szCs w:val="24"/>
        </w:rPr>
        <w:t>o</w:t>
      </w:r>
      <w:r w:rsidR="00F57C64" w:rsidRPr="00C912FA">
        <w:rPr>
          <w:rFonts w:ascii="Times New Roman" w:hAnsi="Times New Roman" w:cs="Times New Roman"/>
          <w:sz w:val="24"/>
          <w:szCs w:val="24"/>
        </w:rPr>
        <w:t>f a transport model. The criteria</w:t>
      </w:r>
      <w:r w:rsidR="005E0EB4">
        <w:rPr>
          <w:rFonts w:ascii="Times New Roman" w:hAnsi="Times New Roman" w:cs="Times New Roman"/>
          <w:sz w:val="24"/>
          <w:szCs w:val="24"/>
        </w:rPr>
        <w:t xml:space="preserve"> of the framework</w:t>
      </w:r>
      <w:r w:rsidR="00F57C64" w:rsidRPr="00C912FA">
        <w:rPr>
          <w:rFonts w:ascii="Times New Roman" w:hAnsi="Times New Roman" w:cs="Times New Roman"/>
          <w:sz w:val="24"/>
          <w:szCs w:val="24"/>
        </w:rPr>
        <w:t xml:space="preserve"> are driven by the requirements for the model, </w:t>
      </w:r>
      <w:r w:rsidR="006F3392">
        <w:rPr>
          <w:rFonts w:ascii="Times New Roman" w:hAnsi="Times New Roman" w:cs="Times New Roman"/>
          <w:sz w:val="24"/>
          <w:szCs w:val="24"/>
        </w:rPr>
        <w:t>i.e., by the processes embe</w:t>
      </w:r>
      <w:r w:rsidR="00150872">
        <w:rPr>
          <w:rFonts w:ascii="Times New Roman" w:hAnsi="Times New Roman" w:cs="Times New Roman"/>
          <w:sz w:val="24"/>
          <w:szCs w:val="24"/>
        </w:rPr>
        <w:t>d</w:t>
      </w:r>
      <w:r w:rsidR="006F3392">
        <w:rPr>
          <w:rFonts w:ascii="Times New Roman" w:hAnsi="Times New Roman" w:cs="Times New Roman"/>
          <w:sz w:val="24"/>
          <w:szCs w:val="24"/>
        </w:rPr>
        <w:t xml:space="preserve">ded in the model, </w:t>
      </w:r>
      <w:r w:rsidR="00F57C64" w:rsidRPr="00C912FA">
        <w:rPr>
          <w:rFonts w:ascii="Times New Roman" w:hAnsi="Times New Roman" w:cs="Times New Roman"/>
          <w:sz w:val="24"/>
          <w:szCs w:val="24"/>
        </w:rPr>
        <w:t xml:space="preserve">but are crafted according to principles from both the software and numerical testing fields. </w:t>
      </w:r>
      <w:r w:rsidR="006F3392">
        <w:rPr>
          <w:rFonts w:ascii="Times New Roman" w:hAnsi="Times New Roman" w:cs="Times New Roman"/>
          <w:sz w:val="24"/>
          <w:szCs w:val="24"/>
        </w:rPr>
        <w:t>Herein, w</w:t>
      </w:r>
      <w:r w:rsidR="00F57C64" w:rsidRPr="00C912FA">
        <w:rPr>
          <w:rFonts w:ascii="Times New Roman" w:hAnsi="Times New Roman" w:cs="Times New Roman"/>
          <w:sz w:val="24"/>
          <w:szCs w:val="24"/>
        </w:rPr>
        <w:t>e describe the components and implementation of the suite, emphasizing the incremental nature of the tests, quantitative criteria for testing</w:t>
      </w:r>
      <w:r w:rsidR="003811F6">
        <w:rPr>
          <w:rFonts w:ascii="Times New Roman" w:hAnsi="Times New Roman" w:cs="Times New Roman"/>
          <w:sz w:val="24"/>
          <w:szCs w:val="24"/>
        </w:rPr>
        <w:t>,</w:t>
      </w:r>
      <w:r w:rsidR="00F57C64" w:rsidRPr="00C912FA">
        <w:rPr>
          <w:rFonts w:ascii="Times New Roman" w:hAnsi="Times New Roman" w:cs="Times New Roman"/>
          <w:sz w:val="24"/>
          <w:szCs w:val="24"/>
        </w:rPr>
        <w:t xml:space="preserve"> and the tension between the silent, automatic perspective of software testing and the verbose, graphical </w:t>
      </w:r>
      <w:r w:rsidR="003811F6">
        <w:rPr>
          <w:rFonts w:ascii="Times New Roman" w:hAnsi="Times New Roman" w:cs="Times New Roman"/>
          <w:sz w:val="24"/>
          <w:szCs w:val="24"/>
        </w:rPr>
        <w:t xml:space="preserve">outputs required </w:t>
      </w:r>
      <w:r w:rsidR="00F57C64" w:rsidRPr="00C912FA">
        <w:rPr>
          <w:rFonts w:ascii="Times New Roman" w:hAnsi="Times New Roman" w:cs="Times New Roman"/>
          <w:sz w:val="24"/>
          <w:szCs w:val="24"/>
        </w:rPr>
        <w:t>for public reporting of numerical verification results.</w:t>
      </w:r>
      <w:r>
        <w:rPr>
          <w:rFonts w:ascii="Times New Roman" w:hAnsi="Times New Roman" w:cs="Times New Roman"/>
          <w:color w:val="FF0000"/>
          <w:sz w:val="24"/>
          <w:szCs w:val="24"/>
        </w:rPr>
        <w:t xml:space="preserve"> </w:t>
      </w:r>
      <w:r w:rsidR="006F3392" w:rsidRPr="00E75029">
        <w:rPr>
          <w:rFonts w:ascii="Times New Roman" w:hAnsi="Times New Roman" w:cs="Times New Roman"/>
          <w:sz w:val="24"/>
          <w:szCs w:val="24"/>
        </w:rPr>
        <w:t>Our experience might result in a useful starting point for researchers and practitioners wanting to verify codes in similar situations.</w:t>
      </w:r>
      <w:r w:rsidR="006F3392">
        <w:rPr>
          <w:rFonts w:ascii="Times New Roman" w:hAnsi="Times New Roman" w:cs="Times New Roman"/>
          <w:color w:val="FF0000"/>
          <w:sz w:val="24"/>
          <w:szCs w:val="24"/>
        </w:rPr>
        <w:t xml:space="preserve"> </w:t>
      </w:r>
      <w:r w:rsidR="006F3392" w:rsidRPr="006F3392">
        <w:rPr>
          <w:rFonts w:ascii="Times New Roman" w:hAnsi="Times New Roman" w:cs="Times New Roman"/>
          <w:color w:val="FF0000"/>
          <w:sz w:val="24"/>
          <w:szCs w:val="24"/>
          <w:highlight w:val="yellow"/>
        </w:rPr>
        <w:t>WE CAN GO AS FAR AS 150 WORDS</w:t>
      </w:r>
    </w:p>
    <w:p w:rsidR="00E75029" w:rsidRPr="007D5BA2" w:rsidRDefault="00E75029" w:rsidP="00474DDF">
      <w:pPr>
        <w:tabs>
          <w:tab w:val="left" w:pos="7740"/>
        </w:tabs>
        <w:spacing w:after="0" w:line="240" w:lineRule="auto"/>
        <w:jc w:val="both"/>
        <w:rPr>
          <w:rFonts w:ascii="Times New Roman" w:hAnsi="Times New Roman" w:cs="Times New Roman"/>
          <w:sz w:val="24"/>
          <w:szCs w:val="24"/>
        </w:rPr>
      </w:pPr>
    </w:p>
    <w:p w:rsidR="007D5BA2" w:rsidRPr="007D5BA2" w:rsidRDefault="007D5BA2" w:rsidP="00474DDF">
      <w:pPr>
        <w:tabs>
          <w:tab w:val="left" w:pos="7740"/>
        </w:tabs>
        <w:spacing w:after="0" w:line="240" w:lineRule="auto"/>
        <w:ind w:left="360" w:hanging="360"/>
        <w:jc w:val="both"/>
        <w:rPr>
          <w:rFonts w:ascii="Times New Roman" w:hAnsi="Times New Roman" w:cs="Times New Roman"/>
          <w:b/>
          <w:sz w:val="24"/>
          <w:szCs w:val="24"/>
        </w:rPr>
      </w:pPr>
      <w:r w:rsidRPr="007D5BA2">
        <w:rPr>
          <w:rFonts w:ascii="Times New Roman" w:hAnsi="Times New Roman" w:cs="Times New Roman"/>
          <w:b/>
          <w:sz w:val="24"/>
          <w:szCs w:val="24"/>
        </w:rPr>
        <w:t xml:space="preserve">INTRODUCTION </w:t>
      </w:r>
    </w:p>
    <w:p w:rsidR="00C912FA" w:rsidRDefault="00C912FA" w:rsidP="00474DDF">
      <w:pPr>
        <w:spacing w:after="0" w:line="240" w:lineRule="auto"/>
        <w:jc w:val="both"/>
        <w:rPr>
          <w:rFonts w:ascii="Times New Roman" w:hAnsi="Times New Roman" w:cs="Times New Roman"/>
          <w:sz w:val="24"/>
          <w:szCs w:val="24"/>
        </w:rPr>
      </w:pPr>
    </w:p>
    <w:p w:rsidR="00F20CD3"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7D2E" w:rsidRPr="00C912FA">
        <w:rPr>
          <w:rFonts w:ascii="Times New Roman" w:hAnsi="Times New Roman" w:cs="Times New Roman"/>
          <w:sz w:val="24"/>
          <w:szCs w:val="24"/>
        </w:rPr>
        <w:t xml:space="preserve">The California Department of Water Resources maintains </w:t>
      </w:r>
      <w:r w:rsidR="003811F6">
        <w:rPr>
          <w:rFonts w:ascii="Times New Roman" w:hAnsi="Times New Roman" w:cs="Times New Roman"/>
          <w:sz w:val="24"/>
          <w:szCs w:val="24"/>
        </w:rPr>
        <w:t xml:space="preserve">the </w:t>
      </w:r>
      <w:r w:rsidR="008C7D2E" w:rsidRPr="00C912FA">
        <w:rPr>
          <w:rFonts w:ascii="Times New Roman" w:hAnsi="Times New Roman" w:cs="Times New Roman"/>
          <w:sz w:val="24"/>
          <w:szCs w:val="24"/>
        </w:rPr>
        <w:t>Delta Simulation Model 2</w:t>
      </w:r>
      <w:r w:rsidR="00010C8A">
        <w:rPr>
          <w:rFonts w:ascii="Times New Roman" w:hAnsi="Times New Roman" w:cs="Times New Roman"/>
          <w:sz w:val="24"/>
          <w:szCs w:val="24"/>
        </w:rPr>
        <w:t xml:space="preserve"> (DSM2)</w:t>
      </w:r>
      <w:r w:rsidR="008C7D2E" w:rsidRPr="00C912FA">
        <w:rPr>
          <w:rFonts w:ascii="Times New Roman" w:hAnsi="Times New Roman" w:cs="Times New Roman"/>
          <w:sz w:val="24"/>
          <w:szCs w:val="24"/>
        </w:rPr>
        <w:t>, a one</w:t>
      </w:r>
      <w:r w:rsidR="00BD4AD9">
        <w:rPr>
          <w:rFonts w:ascii="Times New Roman" w:hAnsi="Times New Roman" w:cs="Times New Roman"/>
          <w:sz w:val="24"/>
          <w:szCs w:val="24"/>
        </w:rPr>
        <w:t>-</w:t>
      </w:r>
      <w:r w:rsidR="008C7D2E" w:rsidRPr="00C912FA">
        <w:rPr>
          <w:rFonts w:ascii="Times New Roman" w:hAnsi="Times New Roman" w:cs="Times New Roman"/>
          <w:sz w:val="24"/>
          <w:szCs w:val="24"/>
        </w:rPr>
        <w:t>dimensional</w:t>
      </w:r>
      <w:r w:rsidR="00BD4AD9">
        <w:rPr>
          <w:rFonts w:ascii="Times New Roman" w:hAnsi="Times New Roman" w:cs="Times New Roman"/>
          <w:sz w:val="24"/>
          <w:szCs w:val="24"/>
        </w:rPr>
        <w:t xml:space="preserve"> (1D)</w:t>
      </w:r>
      <w:r w:rsidR="008C7D2E" w:rsidRPr="00C912FA">
        <w:rPr>
          <w:rFonts w:ascii="Times New Roman" w:hAnsi="Times New Roman" w:cs="Times New Roman"/>
          <w:sz w:val="24"/>
          <w:szCs w:val="24"/>
        </w:rPr>
        <w:t xml:space="preserve"> hydrodynamic and transport model for rapidly simulating flow and water quality in the Sacramento-San Joaquin Delta</w:t>
      </w:r>
      <w:r w:rsidR="007936F1">
        <w:rPr>
          <w:rFonts w:ascii="Times New Roman" w:hAnsi="Times New Roman" w:cs="Times New Roman"/>
          <w:sz w:val="24"/>
          <w:szCs w:val="24"/>
        </w:rPr>
        <w:t xml:space="preserve"> (Fig. 1)</w:t>
      </w:r>
      <w:r w:rsidR="008C7D2E" w:rsidRPr="00C912FA">
        <w:rPr>
          <w:rFonts w:ascii="Times New Roman" w:hAnsi="Times New Roman" w:cs="Times New Roman"/>
          <w:sz w:val="24"/>
          <w:szCs w:val="24"/>
        </w:rPr>
        <w:t>. Recently, the authors commenced work on a more flexible and more rigorously verified transport component for this suite. Our target problems include river and estuary advection, 1D approximations of common mixing mechanisms and source terms associated with sediment, radiation and  non-conservative water quality kinetics.</w:t>
      </w:r>
      <w:r w:rsidR="00681C78">
        <w:rPr>
          <w:rFonts w:ascii="Times New Roman" w:hAnsi="Times New Roman" w:cs="Times New Roman"/>
          <w:sz w:val="24"/>
          <w:szCs w:val="24"/>
        </w:rPr>
        <w:t xml:space="preserve"> As with any high-quality software, it needs to be verified and validated. </w:t>
      </w:r>
      <w:r w:rsidR="00681C78" w:rsidRPr="00C60A8A">
        <w:rPr>
          <w:rFonts w:ascii="Times New Roman" w:hAnsi="Times New Roman" w:cs="Times New Roman"/>
          <w:sz w:val="24"/>
          <w:szCs w:val="24"/>
        </w:rPr>
        <w:t>Verification and validation (V&amp;V) are the most important steps to assess the accuracy and reliability of any numerical simulation.</w:t>
      </w:r>
      <w:r w:rsidR="00681C78">
        <w:rPr>
          <w:rFonts w:ascii="Times New Roman" w:hAnsi="Times New Roman" w:cs="Times New Roman"/>
          <w:sz w:val="24"/>
          <w:szCs w:val="24"/>
        </w:rPr>
        <w:t xml:space="preserve"> </w:t>
      </w:r>
      <w:r w:rsidR="00681C78" w:rsidRPr="00C60A8A">
        <w:rPr>
          <w:rFonts w:ascii="Times New Roman" w:hAnsi="Times New Roman" w:cs="Times New Roman"/>
          <w:sz w:val="24"/>
          <w:szCs w:val="24"/>
        </w:rPr>
        <w:t>In simple words</w:t>
      </w:r>
      <w:r w:rsidR="00681C78">
        <w:rPr>
          <w:rFonts w:ascii="Times New Roman" w:hAnsi="Times New Roman" w:cs="Times New Roman"/>
          <w:sz w:val="24"/>
          <w:szCs w:val="24"/>
        </w:rPr>
        <w:t>,</w:t>
      </w:r>
      <w:r w:rsidR="00681C78" w:rsidRPr="00C60A8A">
        <w:rPr>
          <w:rFonts w:ascii="Times New Roman" w:hAnsi="Times New Roman" w:cs="Times New Roman"/>
          <w:sz w:val="24"/>
          <w:szCs w:val="24"/>
        </w:rPr>
        <w:t xml:space="preserve"> in</w:t>
      </w:r>
      <w:r w:rsidR="00681C78">
        <w:rPr>
          <w:rFonts w:ascii="Times New Roman" w:hAnsi="Times New Roman" w:cs="Times New Roman"/>
          <w:sz w:val="24"/>
          <w:szCs w:val="24"/>
        </w:rPr>
        <w:t xml:space="preserve"> the step of</w:t>
      </w:r>
      <w:r w:rsidR="00681C78" w:rsidRPr="00C60A8A">
        <w:rPr>
          <w:rFonts w:ascii="Times New Roman" w:hAnsi="Times New Roman" w:cs="Times New Roman"/>
          <w:sz w:val="24"/>
          <w:szCs w:val="24"/>
        </w:rPr>
        <w:t xml:space="preserve"> verification</w:t>
      </w:r>
      <w:r w:rsidR="00681C78">
        <w:rPr>
          <w:rFonts w:ascii="Times New Roman" w:hAnsi="Times New Roman" w:cs="Times New Roman"/>
          <w:sz w:val="24"/>
          <w:szCs w:val="24"/>
        </w:rPr>
        <w:t xml:space="preserve"> the</w:t>
      </w:r>
      <w:r w:rsidR="00681C78" w:rsidRPr="00C60A8A">
        <w:rPr>
          <w:rFonts w:ascii="Times New Roman" w:hAnsi="Times New Roman" w:cs="Times New Roman"/>
          <w:sz w:val="24"/>
          <w:szCs w:val="24"/>
        </w:rPr>
        <w:t xml:space="preserve"> correctness of the solution technique</w:t>
      </w:r>
      <w:r w:rsidR="00681C78" w:rsidRPr="00150872">
        <w:rPr>
          <w:rFonts w:ascii="Times New Roman" w:hAnsi="Times New Roman" w:cs="Times New Roman"/>
          <w:sz w:val="24"/>
          <w:szCs w:val="24"/>
        </w:rPr>
        <w:t xml:space="preserve"> </w:t>
      </w:r>
      <w:r w:rsidR="00681C78" w:rsidRPr="00C60A8A">
        <w:rPr>
          <w:rFonts w:ascii="Times New Roman" w:hAnsi="Times New Roman" w:cs="Times New Roman"/>
          <w:sz w:val="24"/>
          <w:szCs w:val="24"/>
        </w:rPr>
        <w:t xml:space="preserve">used </w:t>
      </w:r>
      <w:r w:rsidR="00681C78">
        <w:rPr>
          <w:rFonts w:ascii="Times New Roman" w:hAnsi="Times New Roman" w:cs="Times New Roman"/>
          <w:sz w:val="24"/>
          <w:szCs w:val="24"/>
        </w:rPr>
        <w:t>and implementation are</w:t>
      </w:r>
      <w:r w:rsidR="00681C78" w:rsidRPr="00C60A8A">
        <w:rPr>
          <w:rFonts w:ascii="Times New Roman" w:hAnsi="Times New Roman" w:cs="Times New Roman"/>
          <w:sz w:val="24"/>
          <w:szCs w:val="24"/>
        </w:rPr>
        <w:t xml:space="preserve"> evaluated</w:t>
      </w:r>
      <w:r w:rsidR="00681C78">
        <w:rPr>
          <w:rFonts w:ascii="Times New Roman" w:hAnsi="Times New Roman" w:cs="Times New Roman"/>
          <w:sz w:val="24"/>
          <w:szCs w:val="24"/>
        </w:rPr>
        <w:t>. In turn,</w:t>
      </w:r>
      <w:r w:rsidR="00681C78" w:rsidRPr="00C60A8A">
        <w:rPr>
          <w:rFonts w:ascii="Times New Roman" w:hAnsi="Times New Roman" w:cs="Times New Roman"/>
          <w:sz w:val="24"/>
          <w:szCs w:val="24"/>
        </w:rPr>
        <w:t xml:space="preserve"> validation </w:t>
      </w:r>
      <w:r w:rsidR="00681C78">
        <w:rPr>
          <w:rFonts w:ascii="Times New Roman" w:hAnsi="Times New Roman" w:cs="Times New Roman"/>
          <w:sz w:val="24"/>
          <w:szCs w:val="24"/>
        </w:rPr>
        <w:t>consist</w:t>
      </w:r>
      <w:r w:rsidR="00681C78" w:rsidRPr="00C60A8A">
        <w:rPr>
          <w:rFonts w:ascii="Times New Roman" w:hAnsi="Times New Roman" w:cs="Times New Roman"/>
          <w:sz w:val="24"/>
          <w:szCs w:val="24"/>
        </w:rPr>
        <w:t>s</w:t>
      </w:r>
      <w:r w:rsidR="00681C78">
        <w:rPr>
          <w:rFonts w:ascii="Times New Roman" w:hAnsi="Times New Roman" w:cs="Times New Roman"/>
          <w:sz w:val="24"/>
          <w:szCs w:val="24"/>
        </w:rPr>
        <w:t xml:space="preserve"> in</w:t>
      </w:r>
      <w:r w:rsidR="00681C78" w:rsidRPr="00C60A8A">
        <w:rPr>
          <w:rFonts w:ascii="Times New Roman" w:hAnsi="Times New Roman" w:cs="Times New Roman"/>
          <w:sz w:val="24"/>
          <w:szCs w:val="24"/>
        </w:rPr>
        <w:t xml:space="preserve"> evaluating whether the model is proper</w:t>
      </w:r>
      <w:r w:rsidR="00681C78">
        <w:rPr>
          <w:rFonts w:ascii="Times New Roman" w:hAnsi="Times New Roman" w:cs="Times New Roman"/>
          <w:sz w:val="24"/>
          <w:szCs w:val="24"/>
        </w:rPr>
        <w:t>ly</w:t>
      </w:r>
      <w:r w:rsidR="00681C78" w:rsidRPr="00C60A8A">
        <w:rPr>
          <w:rFonts w:ascii="Times New Roman" w:hAnsi="Times New Roman" w:cs="Times New Roman"/>
          <w:sz w:val="24"/>
          <w:szCs w:val="24"/>
        </w:rPr>
        <w:t xml:space="preserve"> represent</w:t>
      </w:r>
      <w:r w:rsidR="00681C78">
        <w:rPr>
          <w:rFonts w:ascii="Times New Roman" w:hAnsi="Times New Roman" w:cs="Times New Roman"/>
          <w:sz w:val="24"/>
          <w:szCs w:val="24"/>
        </w:rPr>
        <w:t>ing</w:t>
      </w:r>
      <w:r w:rsidR="00681C78" w:rsidRPr="00C60A8A">
        <w:rPr>
          <w:rFonts w:ascii="Times New Roman" w:hAnsi="Times New Roman" w:cs="Times New Roman"/>
          <w:sz w:val="24"/>
          <w:szCs w:val="24"/>
        </w:rPr>
        <w:t xml:space="preserve"> the processes involved in the problem</w:t>
      </w:r>
      <w:r w:rsidR="00FE0E2C">
        <w:rPr>
          <w:rFonts w:ascii="Times New Roman" w:hAnsi="Times New Roman" w:cs="Times New Roman"/>
          <w:sz w:val="24"/>
          <w:szCs w:val="24"/>
        </w:rPr>
        <w:t xml:space="preserve"> (Fig. 2)</w:t>
      </w:r>
      <w:r w:rsidR="00681C78" w:rsidRPr="00C60A8A">
        <w:rPr>
          <w:rFonts w:ascii="Times New Roman" w:hAnsi="Times New Roman" w:cs="Times New Roman"/>
          <w:sz w:val="24"/>
          <w:szCs w:val="24"/>
        </w:rPr>
        <w:t>.</w:t>
      </w:r>
    </w:p>
    <w:p w:rsidR="007A1FC2" w:rsidRPr="00C912FA" w:rsidRDefault="007A1FC2"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When faced with the need of verification and validation of our software developments, we found </w:t>
      </w:r>
      <w:r w:rsidR="00750576">
        <w:rPr>
          <w:rFonts w:ascii="Times New Roman" w:hAnsi="Times New Roman" w:cs="Times New Roman"/>
          <w:sz w:val="24"/>
          <w:szCs w:val="24"/>
        </w:rPr>
        <w:t>that rigorous testing frameworks are seldom implemented</w:t>
      </w:r>
      <w:r w:rsidR="00E9370D">
        <w:rPr>
          <w:rFonts w:ascii="Times New Roman" w:hAnsi="Times New Roman" w:cs="Times New Roman"/>
          <w:sz w:val="24"/>
          <w:szCs w:val="24"/>
        </w:rPr>
        <w:t xml:space="preserve"> </w:t>
      </w:r>
      <w:r w:rsidR="00AA2280">
        <w:rPr>
          <w:rFonts w:ascii="Times New Roman" w:hAnsi="Times New Roman" w:cs="Times New Roman"/>
          <w:sz w:val="24"/>
          <w:szCs w:val="24"/>
        </w:rPr>
        <w:t>-</w:t>
      </w:r>
      <w:r w:rsidR="003811F6">
        <w:rPr>
          <w:rFonts w:ascii="Times New Roman" w:hAnsi="Times New Roman" w:cs="Times New Roman"/>
          <w:sz w:val="24"/>
          <w:szCs w:val="24"/>
        </w:rPr>
        <w:t xml:space="preserve"> a</w:t>
      </w:r>
      <w:r>
        <w:rPr>
          <w:rFonts w:ascii="Times New Roman" w:hAnsi="Times New Roman" w:cs="Times New Roman"/>
          <w:sz w:val="24"/>
          <w:szCs w:val="24"/>
        </w:rPr>
        <w:t xml:space="preserve"> surprising </w:t>
      </w:r>
      <w:r w:rsidR="003811F6">
        <w:rPr>
          <w:rFonts w:ascii="Times New Roman" w:hAnsi="Times New Roman" w:cs="Times New Roman"/>
          <w:sz w:val="24"/>
          <w:szCs w:val="24"/>
        </w:rPr>
        <w:t xml:space="preserve">feature </w:t>
      </w:r>
      <w:r>
        <w:rPr>
          <w:rFonts w:ascii="Times New Roman" w:hAnsi="Times New Roman" w:cs="Times New Roman"/>
          <w:sz w:val="24"/>
          <w:szCs w:val="24"/>
        </w:rPr>
        <w:t>considering the many pieces of code of similar characteristics developed in the last 40 years.</w:t>
      </w:r>
      <w:r w:rsidR="00FA358B">
        <w:rPr>
          <w:rFonts w:ascii="Times New Roman" w:hAnsi="Times New Roman" w:cs="Times New Roman"/>
          <w:sz w:val="24"/>
          <w:szCs w:val="24"/>
        </w:rPr>
        <w:t xml:space="preserve"> Therefore, we embarked on the development of a new </w:t>
      </w:r>
      <w:r w:rsidR="003811F6">
        <w:rPr>
          <w:rFonts w:ascii="Times New Roman" w:hAnsi="Times New Roman" w:cs="Times New Roman"/>
          <w:sz w:val="24"/>
          <w:szCs w:val="24"/>
        </w:rPr>
        <w:t xml:space="preserve">testing </w:t>
      </w:r>
      <w:r w:rsidR="00FA358B">
        <w:rPr>
          <w:rFonts w:ascii="Times New Roman" w:hAnsi="Times New Roman" w:cs="Times New Roman"/>
          <w:sz w:val="24"/>
          <w:szCs w:val="24"/>
        </w:rPr>
        <w:t>framework for such purpose.</w:t>
      </w:r>
    </w:p>
    <w:p w:rsidR="008C7D2E"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7D2E" w:rsidRPr="00C912FA">
        <w:rPr>
          <w:rFonts w:ascii="Times New Roman" w:hAnsi="Times New Roman" w:cs="Times New Roman"/>
          <w:sz w:val="24"/>
          <w:szCs w:val="24"/>
        </w:rPr>
        <w:t xml:space="preserve">In this paper, we describe our approach and experiences developing </w:t>
      </w:r>
      <w:r w:rsidR="004F1BDC" w:rsidRPr="00C912FA">
        <w:rPr>
          <w:rFonts w:ascii="Times New Roman" w:hAnsi="Times New Roman" w:cs="Times New Roman"/>
          <w:sz w:val="24"/>
          <w:szCs w:val="24"/>
        </w:rPr>
        <w:t>a software verification</w:t>
      </w:r>
      <w:r w:rsidR="008C7D2E" w:rsidRPr="00C912FA">
        <w:rPr>
          <w:rFonts w:ascii="Times New Roman" w:hAnsi="Times New Roman" w:cs="Times New Roman"/>
          <w:sz w:val="24"/>
          <w:szCs w:val="24"/>
        </w:rPr>
        <w:t xml:space="preserve"> framework for </w:t>
      </w:r>
      <w:r w:rsidR="00523EC6" w:rsidRPr="00C912FA">
        <w:rPr>
          <w:rFonts w:ascii="Times New Roman" w:hAnsi="Times New Roman" w:cs="Times New Roman"/>
          <w:sz w:val="24"/>
          <w:szCs w:val="24"/>
        </w:rPr>
        <w:t>a transport</w:t>
      </w:r>
      <w:r w:rsidR="008C7D2E" w:rsidRPr="00C912FA">
        <w:rPr>
          <w:rFonts w:ascii="Times New Roman" w:hAnsi="Times New Roman" w:cs="Times New Roman"/>
          <w:sz w:val="24"/>
          <w:szCs w:val="24"/>
        </w:rPr>
        <w:t xml:space="preserve"> model.</w:t>
      </w:r>
      <w:r w:rsidR="005910ED" w:rsidRPr="00C912FA">
        <w:rPr>
          <w:rFonts w:ascii="Times New Roman" w:hAnsi="Times New Roman" w:cs="Times New Roman"/>
          <w:sz w:val="24"/>
          <w:szCs w:val="24"/>
        </w:rPr>
        <w:t xml:space="preserve"> </w:t>
      </w:r>
      <w:r w:rsidR="004F1BDC" w:rsidRPr="00C912FA">
        <w:rPr>
          <w:rFonts w:ascii="Times New Roman" w:hAnsi="Times New Roman" w:cs="Times New Roman"/>
          <w:sz w:val="24"/>
          <w:szCs w:val="24"/>
        </w:rPr>
        <w:t xml:space="preserve">We begin by describing the motivation and requirements for </w:t>
      </w:r>
      <w:r w:rsidR="00523EC6" w:rsidRPr="00C912FA">
        <w:rPr>
          <w:rFonts w:ascii="Times New Roman" w:hAnsi="Times New Roman" w:cs="Times New Roman"/>
          <w:sz w:val="24"/>
          <w:szCs w:val="24"/>
        </w:rPr>
        <w:t>testing. The criteria</w:t>
      </w:r>
      <w:r w:rsidR="005910ED" w:rsidRPr="00C912FA">
        <w:rPr>
          <w:rFonts w:ascii="Times New Roman" w:hAnsi="Times New Roman" w:cs="Times New Roman"/>
          <w:sz w:val="24"/>
          <w:szCs w:val="24"/>
        </w:rPr>
        <w:t xml:space="preserve"> are driven by the requirements for the model, but are crafted according to</w:t>
      </w:r>
      <w:r w:rsidR="00523EC6" w:rsidRPr="00C912FA">
        <w:rPr>
          <w:rFonts w:ascii="Times New Roman" w:hAnsi="Times New Roman" w:cs="Times New Roman"/>
          <w:sz w:val="24"/>
          <w:szCs w:val="24"/>
        </w:rPr>
        <w:t xml:space="preserve"> pr</w:t>
      </w:r>
      <w:r w:rsidR="00CB4E7D" w:rsidRPr="00C912FA">
        <w:rPr>
          <w:rFonts w:ascii="Times New Roman" w:hAnsi="Times New Roman" w:cs="Times New Roman"/>
          <w:sz w:val="24"/>
          <w:szCs w:val="24"/>
        </w:rPr>
        <w:t>inciples</w:t>
      </w:r>
      <w:r w:rsidR="004F1BDC" w:rsidRPr="00C912FA">
        <w:rPr>
          <w:rFonts w:ascii="Times New Roman" w:hAnsi="Times New Roman" w:cs="Times New Roman"/>
          <w:sz w:val="24"/>
          <w:szCs w:val="24"/>
        </w:rPr>
        <w:t xml:space="preserve"> from both the software and numerical testing fields. We then </w:t>
      </w:r>
      <w:r w:rsidR="004F1BDC" w:rsidRPr="00C912FA">
        <w:rPr>
          <w:rFonts w:ascii="Times New Roman" w:hAnsi="Times New Roman" w:cs="Times New Roman"/>
          <w:sz w:val="24"/>
          <w:szCs w:val="24"/>
        </w:rPr>
        <w:lastRenderedPageBreak/>
        <w:t xml:space="preserve">describe the components and implementation of the suite, emphasizing the incremental nature of the tests, </w:t>
      </w:r>
      <w:r w:rsidR="00B52442" w:rsidRPr="00C912FA">
        <w:rPr>
          <w:rFonts w:ascii="Times New Roman" w:hAnsi="Times New Roman" w:cs="Times New Roman"/>
          <w:sz w:val="24"/>
          <w:szCs w:val="24"/>
        </w:rPr>
        <w:t>quantitative criteria</w:t>
      </w:r>
      <w:r w:rsidR="004F1BDC" w:rsidRPr="00C912FA">
        <w:rPr>
          <w:rFonts w:ascii="Times New Roman" w:hAnsi="Times New Roman" w:cs="Times New Roman"/>
          <w:sz w:val="24"/>
          <w:szCs w:val="24"/>
        </w:rPr>
        <w:t xml:space="preserve"> </w:t>
      </w:r>
      <w:r w:rsidR="00B52442" w:rsidRPr="00C912FA">
        <w:rPr>
          <w:rFonts w:ascii="Times New Roman" w:hAnsi="Times New Roman" w:cs="Times New Roman"/>
          <w:sz w:val="24"/>
          <w:szCs w:val="24"/>
        </w:rPr>
        <w:t xml:space="preserve">for testing </w:t>
      </w:r>
      <w:r w:rsidR="004F1BDC" w:rsidRPr="00C912FA">
        <w:rPr>
          <w:rFonts w:ascii="Times New Roman" w:hAnsi="Times New Roman" w:cs="Times New Roman"/>
          <w:sz w:val="24"/>
          <w:szCs w:val="24"/>
        </w:rPr>
        <w:t xml:space="preserve">and the tension between the silent, </w:t>
      </w:r>
      <w:r w:rsidR="00B52442" w:rsidRPr="00C912FA">
        <w:rPr>
          <w:rFonts w:ascii="Times New Roman" w:hAnsi="Times New Roman" w:cs="Times New Roman"/>
          <w:sz w:val="24"/>
          <w:szCs w:val="24"/>
        </w:rPr>
        <w:t>automatic perspective</w:t>
      </w:r>
      <w:r w:rsidR="004F1BDC" w:rsidRPr="00C912FA">
        <w:rPr>
          <w:rFonts w:ascii="Times New Roman" w:hAnsi="Times New Roman" w:cs="Times New Roman"/>
          <w:sz w:val="24"/>
          <w:szCs w:val="24"/>
        </w:rPr>
        <w:t xml:space="preserve"> of software testing and the verbose, graphical </w:t>
      </w:r>
      <w:r w:rsidR="00681C78">
        <w:rPr>
          <w:rFonts w:ascii="Times New Roman" w:hAnsi="Times New Roman" w:cs="Times New Roman"/>
          <w:sz w:val="24"/>
          <w:szCs w:val="24"/>
        </w:rPr>
        <w:t>outputs</w:t>
      </w:r>
      <w:r w:rsidR="00681C78" w:rsidRPr="00C912FA">
        <w:rPr>
          <w:rFonts w:ascii="Times New Roman" w:hAnsi="Times New Roman" w:cs="Times New Roman"/>
          <w:sz w:val="24"/>
          <w:szCs w:val="24"/>
        </w:rPr>
        <w:t xml:space="preserve"> </w:t>
      </w:r>
      <w:r w:rsidR="004F1BDC" w:rsidRPr="00C912FA">
        <w:rPr>
          <w:rFonts w:ascii="Times New Roman" w:hAnsi="Times New Roman" w:cs="Times New Roman"/>
          <w:sz w:val="24"/>
          <w:szCs w:val="24"/>
        </w:rPr>
        <w:t xml:space="preserve">required for </w:t>
      </w:r>
      <w:r w:rsidR="00B52442" w:rsidRPr="00C912FA">
        <w:rPr>
          <w:rFonts w:ascii="Times New Roman" w:hAnsi="Times New Roman" w:cs="Times New Roman"/>
          <w:sz w:val="24"/>
          <w:szCs w:val="24"/>
        </w:rPr>
        <w:t xml:space="preserve">public </w:t>
      </w:r>
      <w:r w:rsidR="004F1BDC" w:rsidRPr="00C912FA">
        <w:rPr>
          <w:rFonts w:ascii="Times New Roman" w:hAnsi="Times New Roman" w:cs="Times New Roman"/>
          <w:sz w:val="24"/>
          <w:szCs w:val="24"/>
        </w:rPr>
        <w:t>reporting</w:t>
      </w:r>
      <w:r w:rsidR="00B52442" w:rsidRPr="00C912FA">
        <w:rPr>
          <w:rFonts w:ascii="Times New Roman" w:hAnsi="Times New Roman" w:cs="Times New Roman"/>
          <w:sz w:val="24"/>
          <w:szCs w:val="24"/>
        </w:rPr>
        <w:t xml:space="preserve"> of numerical </w:t>
      </w:r>
      <w:r w:rsidR="00984D9D" w:rsidRPr="00C912FA">
        <w:rPr>
          <w:rFonts w:ascii="Times New Roman" w:hAnsi="Times New Roman" w:cs="Times New Roman"/>
          <w:sz w:val="24"/>
          <w:szCs w:val="24"/>
        </w:rPr>
        <w:t xml:space="preserve">verification </w:t>
      </w:r>
      <w:r w:rsidR="00B52442" w:rsidRPr="00C912FA">
        <w:rPr>
          <w:rFonts w:ascii="Times New Roman" w:hAnsi="Times New Roman" w:cs="Times New Roman"/>
          <w:sz w:val="24"/>
          <w:szCs w:val="24"/>
        </w:rPr>
        <w:t>results</w:t>
      </w:r>
      <w:r w:rsidR="001E17CC" w:rsidRPr="00C912FA">
        <w:rPr>
          <w:rFonts w:ascii="Times New Roman" w:hAnsi="Times New Roman" w:cs="Times New Roman"/>
          <w:sz w:val="24"/>
          <w:szCs w:val="24"/>
        </w:rPr>
        <w:t>.</w:t>
      </w:r>
    </w:p>
    <w:p w:rsidR="00D76EFA" w:rsidRDefault="00D76EFA" w:rsidP="00474DDF">
      <w:pPr>
        <w:spacing w:after="0" w:line="240" w:lineRule="auto"/>
        <w:jc w:val="both"/>
        <w:rPr>
          <w:rFonts w:ascii="Times New Roman" w:hAnsi="Times New Roman" w:cs="Times New Roman"/>
          <w:sz w:val="24"/>
          <w:szCs w:val="24"/>
        </w:rPr>
      </w:pPr>
    </w:p>
    <w:p w:rsidR="00535544" w:rsidRDefault="00535544" w:rsidP="00535544">
      <w:pPr>
        <w:spacing w:after="0" w:line="240" w:lineRule="auto"/>
        <w:jc w:val="center"/>
        <w:rPr>
          <w:rFonts w:ascii="Times New Roman" w:hAnsi="Times New Roman" w:cs="Times New Roman"/>
          <w:sz w:val="24"/>
          <w:szCs w:val="24"/>
        </w:rPr>
      </w:pPr>
      <w:r>
        <w:rPr>
          <w:noProof/>
        </w:rPr>
        <w:drawing>
          <wp:inline distT="0" distB="0" distL="0" distR="0">
            <wp:extent cx="2477966" cy="2949191"/>
            <wp:effectExtent l="57150" t="19050" r="112834" b="79759"/>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l="647"/>
                    <a:stretch>
                      <a:fillRect/>
                    </a:stretch>
                  </pic:blipFill>
                  <pic:spPr bwMode="auto">
                    <a:xfrm>
                      <a:off x="0" y="0"/>
                      <a:ext cx="2477966" cy="2949191"/>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5544" w:rsidRPr="00A45204" w:rsidRDefault="00535544" w:rsidP="00A45204">
      <w:pPr>
        <w:spacing w:after="0" w:line="240" w:lineRule="auto"/>
        <w:jc w:val="center"/>
        <w:rPr>
          <w:rFonts w:ascii="Times New Roman" w:hAnsi="Times New Roman" w:cs="Times New Roman"/>
          <w:b/>
          <w:sz w:val="24"/>
          <w:szCs w:val="24"/>
        </w:rPr>
      </w:pPr>
      <w:r w:rsidRPr="00A45204">
        <w:rPr>
          <w:rFonts w:ascii="Times New Roman" w:hAnsi="Times New Roman" w:cs="Times New Roman"/>
          <w:b/>
        </w:rPr>
        <w:t xml:space="preserve">Figure </w:t>
      </w:r>
      <w:r w:rsidR="00A45204" w:rsidRPr="00A45204">
        <w:rPr>
          <w:rFonts w:ascii="Times New Roman" w:hAnsi="Times New Roman" w:cs="Times New Roman"/>
          <w:b/>
        </w:rPr>
        <w:t>1.</w:t>
      </w:r>
      <w:r w:rsidRPr="00A45204">
        <w:rPr>
          <w:rFonts w:ascii="Times New Roman" w:hAnsi="Times New Roman" w:cs="Times New Roman"/>
          <w:b/>
        </w:rPr>
        <w:t xml:space="preserve"> DSM2-Hydro, the Hydrodynamic Engine of the ADR Solver; Schematic of the Sacramento - San Joaquin Delta Grid. DWR Bay Delta Office, 22</w:t>
      </w:r>
      <w:r w:rsidRPr="00A45204">
        <w:rPr>
          <w:rFonts w:ascii="Times New Roman" w:hAnsi="Times New Roman" w:cs="Times New Roman"/>
          <w:b/>
          <w:vertAlign w:val="superscript"/>
        </w:rPr>
        <w:t>nd</w:t>
      </w:r>
      <w:r w:rsidRPr="00A45204">
        <w:rPr>
          <w:rFonts w:ascii="Times New Roman" w:hAnsi="Times New Roman" w:cs="Times New Roman"/>
          <w:b/>
        </w:rPr>
        <w:t xml:space="preserve"> annual report (2001)</w:t>
      </w:r>
      <w:r w:rsidR="00A45204" w:rsidRPr="00A45204">
        <w:rPr>
          <w:rFonts w:ascii="Times New Roman" w:hAnsi="Times New Roman" w:cs="Times New Roman"/>
          <w:b/>
        </w:rPr>
        <w:t>.</w:t>
      </w:r>
    </w:p>
    <w:p w:rsidR="00535544" w:rsidRDefault="00535544" w:rsidP="00474DDF">
      <w:pPr>
        <w:spacing w:after="0" w:line="240" w:lineRule="auto"/>
        <w:jc w:val="both"/>
        <w:rPr>
          <w:rFonts w:ascii="Times New Roman" w:hAnsi="Times New Roman" w:cs="Times New Roman"/>
          <w:sz w:val="24"/>
          <w:szCs w:val="24"/>
        </w:rPr>
      </w:pPr>
    </w:p>
    <w:p w:rsidR="00F355A1"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Problem definition</w:t>
      </w:r>
      <w:r w:rsidR="00BD1F49">
        <w:rPr>
          <w:rFonts w:ascii="Times New Roman" w:hAnsi="Times New Roman" w:cs="Times New Roman"/>
          <w:b/>
          <w:sz w:val="24"/>
          <w:szCs w:val="24"/>
        </w:rPr>
        <w:t>, scaling</w:t>
      </w:r>
      <w:r>
        <w:rPr>
          <w:rFonts w:ascii="Times New Roman" w:hAnsi="Times New Roman" w:cs="Times New Roman"/>
          <w:b/>
          <w:sz w:val="24"/>
          <w:szCs w:val="24"/>
        </w:rPr>
        <w:t xml:space="preserve"> and motivation</w:t>
      </w:r>
      <w:r w:rsidR="00DE7505">
        <w:rPr>
          <w:rFonts w:ascii="Times New Roman" w:hAnsi="Times New Roman" w:cs="Times New Roman"/>
          <w:b/>
          <w:sz w:val="24"/>
          <w:szCs w:val="24"/>
        </w:rPr>
        <w:t xml:space="preserve"> of the testing</w:t>
      </w:r>
      <w:r>
        <w:rPr>
          <w:rFonts w:ascii="Times New Roman" w:hAnsi="Times New Roman" w:cs="Times New Roman"/>
          <w:b/>
          <w:sz w:val="24"/>
          <w:szCs w:val="24"/>
        </w:rPr>
        <w:t xml:space="preserve">. </w:t>
      </w:r>
      <w:r w:rsidR="00F355A1" w:rsidRPr="00C912FA">
        <w:rPr>
          <w:rFonts w:ascii="Times New Roman" w:hAnsi="Times New Roman" w:cs="Times New Roman"/>
          <w:sz w:val="24"/>
          <w:szCs w:val="24"/>
        </w:rPr>
        <w:t>Both the scaling of the problem and our choice of algorithm influence the components of our test suite. The dynamics are formulated in conservative form as follows:</w:t>
      </w:r>
    </w:p>
    <w:p w:rsidR="00523EC6" w:rsidRDefault="00523EC6" w:rsidP="00474DDF">
      <w:pPr>
        <w:spacing w:after="0" w:line="240" w:lineRule="auto"/>
        <w:jc w:val="both"/>
        <w:rPr>
          <w:rFonts w:ascii="Times New Roman" w:hAnsi="Times New Roman" w:cs="Times New Roman"/>
          <w:sz w:val="24"/>
          <w:szCs w:val="24"/>
        </w:rPr>
      </w:pPr>
    </w:p>
    <w:p w:rsidR="00CB320E" w:rsidRPr="00C912FA" w:rsidRDefault="00CB320E" w:rsidP="00474DDF">
      <w:pPr>
        <w:spacing w:after="0" w:line="240" w:lineRule="auto"/>
        <w:jc w:val="both"/>
        <w:rPr>
          <w:rFonts w:ascii="Times New Roman" w:hAnsi="Times New Roman" w:cs="Times New Roman"/>
          <w:sz w:val="24"/>
          <w:szCs w:val="24"/>
        </w:rPr>
      </w:pPr>
      <w:r w:rsidRPr="0000413D">
        <w:rPr>
          <w:position w:val="-28"/>
        </w:rPr>
        <w:object w:dxaOrig="90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65pt;height:32.7pt" o:ole="">
            <v:imagedata r:id="rId11" o:title=""/>
          </v:shape>
          <o:OLEObject Type="Embed" ProgID="Equation.3" ShapeID="_x0000_i1025" DrawAspect="Content" ObjectID="_1355589489" r:id="rId12"/>
        </w:object>
      </w:r>
    </w:p>
    <w:p w:rsidR="00AE39E1" w:rsidRDefault="00AE39E1" w:rsidP="00474DDF">
      <w:pPr>
        <w:spacing w:after="0" w:line="240" w:lineRule="auto"/>
        <w:jc w:val="both"/>
        <w:rPr>
          <w:rFonts w:ascii="Times New Roman" w:hAnsi="Times New Roman" w:cs="Times New Roman"/>
          <w:sz w:val="24"/>
          <w:szCs w:val="24"/>
        </w:rPr>
      </w:pPr>
    </w:p>
    <w:p w:rsidR="00536D7C" w:rsidRPr="00536D7C" w:rsidRDefault="00536D7C" w:rsidP="00474DDF">
      <w:pPr>
        <w:spacing w:after="0" w:line="240" w:lineRule="auto"/>
        <w:jc w:val="both"/>
        <w:rPr>
          <w:rFonts w:ascii="Times New Roman" w:hAnsi="Times New Roman" w:cs="Times New Roman"/>
          <w:sz w:val="24"/>
          <w:szCs w:val="24"/>
        </w:rPr>
      </w:pPr>
      <w:r w:rsidRPr="00536D7C">
        <w:rPr>
          <w:rFonts w:ascii="Times New Roman" w:hAnsi="Times New Roman" w:cs="Times New Roman"/>
          <w:sz w:val="24"/>
          <w:szCs w:val="24"/>
        </w:rPr>
        <w:t xml:space="preserve">where </w:t>
      </w:r>
      <w:r w:rsidRPr="00536D7C">
        <w:rPr>
          <w:rFonts w:ascii="Times New Roman" w:hAnsi="Times New Roman" w:cs="Times New Roman"/>
          <w:i/>
          <w:iCs/>
          <w:sz w:val="24"/>
          <w:szCs w:val="24"/>
        </w:rPr>
        <w:t>A</w:t>
      </w:r>
      <w:r w:rsidRPr="00536D7C">
        <w:rPr>
          <w:rFonts w:ascii="Times New Roman" w:hAnsi="Times New Roman" w:cs="Times New Roman"/>
          <w:sz w:val="24"/>
          <w:szCs w:val="24"/>
        </w:rPr>
        <w:t xml:space="preserve"> is </w:t>
      </w:r>
      <w:r>
        <w:rPr>
          <w:rFonts w:ascii="Times New Roman" w:hAnsi="Times New Roman" w:cs="Times New Roman"/>
          <w:sz w:val="24"/>
          <w:szCs w:val="24"/>
        </w:rPr>
        <w:t>the wetted a</w:t>
      </w:r>
      <w:r w:rsidRPr="00536D7C">
        <w:rPr>
          <w:rFonts w:ascii="Times New Roman" w:hAnsi="Times New Roman" w:cs="Times New Roman"/>
          <w:sz w:val="24"/>
          <w:szCs w:val="24"/>
        </w:rPr>
        <w:t xml:space="preserve">rea, </w:t>
      </w:r>
      <w:r w:rsidRPr="00536D7C">
        <w:rPr>
          <w:rFonts w:ascii="Times New Roman" w:hAnsi="Times New Roman" w:cs="Times New Roman"/>
          <w:i/>
          <w:iCs/>
          <w:sz w:val="24"/>
          <w:szCs w:val="24"/>
        </w:rPr>
        <w:t>C</w:t>
      </w:r>
      <w:r w:rsidRPr="00536D7C">
        <w:rPr>
          <w:rFonts w:ascii="Times New Roman" w:hAnsi="Times New Roman" w:cs="Times New Roman"/>
          <w:sz w:val="24"/>
          <w:szCs w:val="24"/>
        </w:rPr>
        <w:t xml:space="preserve"> is </w:t>
      </w:r>
      <w:r>
        <w:rPr>
          <w:rFonts w:ascii="Times New Roman" w:hAnsi="Times New Roman" w:cs="Times New Roman"/>
          <w:sz w:val="24"/>
          <w:szCs w:val="24"/>
        </w:rPr>
        <w:t xml:space="preserve">the scalar </w:t>
      </w:r>
      <w:r w:rsidRPr="00536D7C">
        <w:rPr>
          <w:rFonts w:ascii="Times New Roman" w:hAnsi="Times New Roman" w:cs="Times New Roman"/>
          <w:sz w:val="24"/>
          <w:szCs w:val="24"/>
        </w:rPr>
        <w:t xml:space="preserve">concentration, </w:t>
      </w:r>
      <w:r w:rsidRPr="00536D7C">
        <w:rPr>
          <w:rFonts w:ascii="Times New Roman" w:hAnsi="Times New Roman" w:cs="Times New Roman"/>
          <w:i/>
          <w:iCs/>
          <w:sz w:val="24"/>
          <w:szCs w:val="24"/>
        </w:rPr>
        <w:t>u</w:t>
      </w:r>
      <w:r w:rsidRPr="00536D7C">
        <w:rPr>
          <w:rFonts w:ascii="Times New Roman" w:hAnsi="Times New Roman" w:cs="Times New Roman"/>
          <w:sz w:val="24"/>
          <w:szCs w:val="24"/>
        </w:rPr>
        <w:t xml:space="preserve"> is</w:t>
      </w:r>
      <w:r>
        <w:rPr>
          <w:rFonts w:ascii="Times New Roman" w:hAnsi="Times New Roman" w:cs="Times New Roman"/>
          <w:sz w:val="24"/>
          <w:szCs w:val="24"/>
        </w:rPr>
        <w:t xml:space="preserve"> the flow</w:t>
      </w:r>
      <w:r w:rsidRPr="00536D7C">
        <w:rPr>
          <w:rFonts w:ascii="Times New Roman" w:hAnsi="Times New Roman" w:cs="Times New Roman"/>
          <w:sz w:val="24"/>
          <w:szCs w:val="24"/>
        </w:rPr>
        <w:t xml:space="preserve"> velocity, </w:t>
      </w:r>
      <w:r w:rsidRPr="00536D7C">
        <w:rPr>
          <w:rFonts w:ascii="Times New Roman" w:hAnsi="Times New Roman" w:cs="Times New Roman"/>
          <w:i/>
          <w:iCs/>
          <w:sz w:val="24"/>
          <w:szCs w:val="24"/>
        </w:rPr>
        <w:t>K</w:t>
      </w:r>
      <w:r w:rsidRPr="00536D7C">
        <w:rPr>
          <w:rFonts w:ascii="Times New Roman" w:hAnsi="Times New Roman" w:cs="Times New Roman"/>
          <w:sz w:val="24"/>
          <w:szCs w:val="24"/>
        </w:rPr>
        <w:t xml:space="preserve"> is </w:t>
      </w:r>
      <w:r w:rsidR="00681C78">
        <w:rPr>
          <w:rFonts w:ascii="Times New Roman" w:hAnsi="Times New Roman" w:cs="Times New Roman"/>
          <w:sz w:val="24"/>
          <w:szCs w:val="24"/>
        </w:rPr>
        <w:t xml:space="preserve">the </w:t>
      </w:r>
      <w:r w:rsidRPr="00536D7C">
        <w:rPr>
          <w:rFonts w:ascii="Times New Roman" w:hAnsi="Times New Roman" w:cs="Times New Roman"/>
          <w:sz w:val="24"/>
          <w:szCs w:val="24"/>
        </w:rPr>
        <w:t xml:space="preserve">longitudinal dispersion coefficient, and </w:t>
      </w:r>
      <w:r w:rsidRPr="00536D7C">
        <w:rPr>
          <w:rFonts w:ascii="Times New Roman" w:hAnsi="Times New Roman" w:cs="Times New Roman"/>
          <w:i/>
          <w:iCs/>
          <w:sz w:val="24"/>
          <w:szCs w:val="24"/>
        </w:rPr>
        <w:t>R</w:t>
      </w:r>
      <w:r w:rsidRPr="00536D7C">
        <w:rPr>
          <w:rFonts w:ascii="Times New Roman" w:hAnsi="Times New Roman" w:cs="Times New Roman"/>
          <w:sz w:val="24"/>
          <w:szCs w:val="24"/>
        </w:rPr>
        <w:t xml:space="preserve"> is the source term (deposition, erosion, lateral inflow and other forms of sources and sinks).</w:t>
      </w:r>
      <w:r w:rsidR="00681C78">
        <w:rPr>
          <w:rFonts w:ascii="Times New Roman" w:hAnsi="Times New Roman" w:cs="Times New Roman"/>
          <w:sz w:val="24"/>
          <w:szCs w:val="24"/>
        </w:rPr>
        <w:t xml:space="preserve"> Equation (1) describes the mass conservation of a given pollutant in dissolved phase</w:t>
      </w:r>
      <w:r w:rsidR="00872ACC">
        <w:rPr>
          <w:rFonts w:ascii="Times New Roman" w:hAnsi="Times New Roman" w:cs="Times New Roman"/>
          <w:sz w:val="24"/>
          <w:szCs w:val="24"/>
        </w:rPr>
        <w:t>,</w:t>
      </w:r>
      <w:r w:rsidR="00681C78">
        <w:rPr>
          <w:rFonts w:ascii="Times New Roman" w:hAnsi="Times New Roman" w:cs="Times New Roman"/>
          <w:sz w:val="24"/>
          <w:szCs w:val="24"/>
        </w:rPr>
        <w:t xml:space="preserve"> or suspended sediment away from the streambed.</w:t>
      </w:r>
    </w:p>
    <w:p w:rsidR="00F355A1"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476D5" w:rsidRPr="00C912FA">
        <w:rPr>
          <w:rFonts w:ascii="Times New Roman" w:hAnsi="Times New Roman" w:cs="Times New Roman"/>
          <w:sz w:val="24"/>
          <w:szCs w:val="24"/>
        </w:rPr>
        <w:t>The</w:t>
      </w:r>
      <w:r w:rsidR="00CE3BB9" w:rsidRPr="00C912FA">
        <w:rPr>
          <w:rFonts w:ascii="Times New Roman" w:hAnsi="Times New Roman" w:cs="Times New Roman"/>
          <w:sz w:val="24"/>
          <w:szCs w:val="24"/>
        </w:rPr>
        <w:t xml:space="preserve"> problem domain includes estuaries and river channels and even some open water areas grossly approximated as channels</w:t>
      </w:r>
      <w:r w:rsidR="000915D1">
        <w:rPr>
          <w:rFonts w:ascii="Times New Roman" w:hAnsi="Times New Roman" w:cs="Times New Roman"/>
          <w:sz w:val="24"/>
          <w:szCs w:val="24"/>
        </w:rPr>
        <w:t xml:space="preserve"> (Fig. 1)</w:t>
      </w:r>
      <w:r w:rsidR="00CE3BB9" w:rsidRPr="00C912FA">
        <w:rPr>
          <w:rFonts w:ascii="Times New Roman" w:hAnsi="Times New Roman" w:cs="Times New Roman"/>
          <w:sz w:val="24"/>
          <w:szCs w:val="24"/>
        </w:rPr>
        <w:t>. The</w:t>
      </w:r>
      <w:r w:rsidR="00DE7505">
        <w:rPr>
          <w:rFonts w:ascii="Times New Roman" w:hAnsi="Times New Roman" w:cs="Times New Roman"/>
          <w:sz w:val="24"/>
          <w:szCs w:val="24"/>
        </w:rPr>
        <w:t xml:space="preserve"> main transport process is advection, and the</w:t>
      </w:r>
      <w:r w:rsidR="00CE3BB9" w:rsidRPr="00C912FA">
        <w:rPr>
          <w:rFonts w:ascii="Times New Roman" w:hAnsi="Times New Roman" w:cs="Times New Roman"/>
          <w:sz w:val="24"/>
          <w:szCs w:val="24"/>
        </w:rPr>
        <w:t xml:space="preserve"> mixing mechanisms we anticipate are </w:t>
      </w:r>
      <w:r w:rsidR="00735F4B">
        <w:rPr>
          <w:rFonts w:ascii="Times New Roman" w:hAnsi="Times New Roman" w:cs="Times New Roman"/>
          <w:sz w:val="24"/>
          <w:szCs w:val="24"/>
        </w:rPr>
        <w:t>turbulent diffusion, gravitational circulation, and shear dispersion</w:t>
      </w:r>
      <w:r w:rsidR="00CE3BB9" w:rsidRPr="00C912FA">
        <w:rPr>
          <w:rFonts w:ascii="Times New Roman" w:hAnsi="Times New Roman" w:cs="Times New Roman"/>
          <w:sz w:val="24"/>
          <w:szCs w:val="24"/>
        </w:rPr>
        <w:t xml:space="preserve">. We anticipate </w:t>
      </w:r>
      <w:r w:rsidR="00735F4B">
        <w:rPr>
          <w:rFonts w:ascii="Times New Roman" w:hAnsi="Times New Roman" w:cs="Times New Roman"/>
          <w:sz w:val="24"/>
          <w:szCs w:val="24"/>
        </w:rPr>
        <w:t>the shear dispersion</w:t>
      </w:r>
      <w:r w:rsidR="00CE3BB9" w:rsidRPr="00C912FA">
        <w:rPr>
          <w:rFonts w:ascii="Times New Roman" w:hAnsi="Times New Roman" w:cs="Times New Roman"/>
          <w:sz w:val="24"/>
          <w:szCs w:val="24"/>
        </w:rPr>
        <w:t xml:space="preserve"> to </w:t>
      </w:r>
      <w:r w:rsidR="002B2036">
        <w:rPr>
          <w:rFonts w:ascii="Times New Roman" w:hAnsi="Times New Roman" w:cs="Times New Roman"/>
          <w:sz w:val="24"/>
          <w:szCs w:val="24"/>
        </w:rPr>
        <w:t xml:space="preserve">obviously </w:t>
      </w:r>
      <w:r w:rsidR="00CE3BB9" w:rsidRPr="00C912FA">
        <w:rPr>
          <w:rFonts w:ascii="Times New Roman" w:hAnsi="Times New Roman" w:cs="Times New Roman"/>
          <w:sz w:val="24"/>
          <w:szCs w:val="24"/>
        </w:rPr>
        <w:t xml:space="preserve">dominate </w:t>
      </w:r>
      <w:r w:rsidR="00735F4B">
        <w:rPr>
          <w:rFonts w:ascii="Times New Roman" w:hAnsi="Times New Roman" w:cs="Times New Roman"/>
          <w:sz w:val="24"/>
          <w:szCs w:val="24"/>
        </w:rPr>
        <w:t>over the turbulent diffusion</w:t>
      </w:r>
      <w:r w:rsidR="00CE3BB9" w:rsidRPr="00C912FA">
        <w:rPr>
          <w:rFonts w:ascii="Times New Roman" w:hAnsi="Times New Roman" w:cs="Times New Roman"/>
          <w:sz w:val="24"/>
          <w:szCs w:val="24"/>
        </w:rPr>
        <w:t>,</w:t>
      </w:r>
      <w:r w:rsidR="00735F4B">
        <w:rPr>
          <w:rFonts w:ascii="Times New Roman" w:hAnsi="Times New Roman" w:cs="Times New Roman"/>
          <w:sz w:val="24"/>
          <w:szCs w:val="24"/>
        </w:rPr>
        <w:t xml:space="preserve"> but we also expect the gravitational circulation to exert an important role in mi</w:t>
      </w:r>
      <w:r w:rsidR="000915D1">
        <w:rPr>
          <w:rFonts w:ascii="Times New Roman" w:hAnsi="Times New Roman" w:cs="Times New Roman"/>
          <w:sz w:val="24"/>
          <w:szCs w:val="24"/>
        </w:rPr>
        <w:t>x</w:t>
      </w:r>
      <w:r w:rsidR="00735F4B">
        <w:rPr>
          <w:rFonts w:ascii="Times New Roman" w:hAnsi="Times New Roman" w:cs="Times New Roman"/>
          <w:sz w:val="24"/>
          <w:szCs w:val="24"/>
        </w:rPr>
        <w:t>ing.</w:t>
      </w:r>
      <w:r w:rsidR="00CE3BB9" w:rsidRPr="00C912FA">
        <w:rPr>
          <w:rFonts w:ascii="Times New Roman" w:hAnsi="Times New Roman" w:cs="Times New Roman"/>
          <w:sz w:val="24"/>
          <w:szCs w:val="24"/>
        </w:rPr>
        <w:t xml:space="preserve"> We </w:t>
      </w:r>
      <w:r w:rsidR="001965A2">
        <w:rPr>
          <w:rFonts w:ascii="Times New Roman" w:hAnsi="Times New Roman" w:cs="Times New Roman"/>
          <w:sz w:val="24"/>
          <w:szCs w:val="24"/>
        </w:rPr>
        <w:t>additionally</w:t>
      </w:r>
      <w:r w:rsidR="001965A2" w:rsidRPr="00C912FA">
        <w:rPr>
          <w:rFonts w:ascii="Times New Roman" w:hAnsi="Times New Roman" w:cs="Times New Roman"/>
          <w:sz w:val="24"/>
          <w:szCs w:val="24"/>
        </w:rPr>
        <w:t xml:space="preserve"> </w:t>
      </w:r>
      <w:r w:rsidR="00CE3BB9" w:rsidRPr="00C912FA">
        <w:rPr>
          <w:rFonts w:ascii="Times New Roman" w:hAnsi="Times New Roman" w:cs="Times New Roman"/>
          <w:sz w:val="24"/>
          <w:szCs w:val="24"/>
        </w:rPr>
        <w:t xml:space="preserve">contemplate significant, non-linear source terms. </w:t>
      </w:r>
      <w:r w:rsidR="00CE3BB9" w:rsidRPr="000915D1">
        <w:rPr>
          <w:rFonts w:ascii="Times New Roman" w:hAnsi="Times New Roman" w:cs="Times New Roman"/>
          <w:sz w:val="24"/>
          <w:szCs w:val="24"/>
        </w:rPr>
        <w:t xml:space="preserve">While none </w:t>
      </w:r>
      <w:r w:rsidR="000915D1">
        <w:rPr>
          <w:rFonts w:ascii="Times New Roman" w:hAnsi="Times New Roman" w:cs="Times New Roman"/>
          <w:sz w:val="24"/>
          <w:szCs w:val="24"/>
        </w:rPr>
        <w:t xml:space="preserve">of the above processes </w:t>
      </w:r>
      <w:r w:rsidR="00CE3BB9" w:rsidRPr="000915D1">
        <w:rPr>
          <w:rFonts w:ascii="Times New Roman" w:hAnsi="Times New Roman" w:cs="Times New Roman"/>
          <w:sz w:val="24"/>
          <w:szCs w:val="24"/>
        </w:rPr>
        <w:t xml:space="preserve">are so quickly varying as to constitute truly stiff reactions, we have </w:t>
      </w:r>
      <w:r w:rsidR="00DE7505" w:rsidRPr="00DE7505">
        <w:rPr>
          <w:rFonts w:ascii="Times New Roman" w:hAnsi="Times New Roman" w:cs="Times New Roman"/>
          <w:sz w:val="24"/>
          <w:szCs w:val="24"/>
          <w:highlight w:val="yellow"/>
        </w:rPr>
        <w:t>CCCC</w:t>
      </w:r>
    </w:p>
    <w:p w:rsidR="00CE3BB9" w:rsidRPr="00C912FA" w:rsidRDefault="00735F4B"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E3BB9" w:rsidRPr="00C912FA">
        <w:rPr>
          <w:rFonts w:ascii="Times New Roman" w:hAnsi="Times New Roman" w:cs="Times New Roman"/>
          <w:sz w:val="24"/>
          <w:szCs w:val="24"/>
        </w:rPr>
        <w:t>Our algorithms include</w:t>
      </w:r>
      <w:r w:rsidR="00164935">
        <w:rPr>
          <w:rFonts w:ascii="Times New Roman" w:hAnsi="Times New Roman" w:cs="Times New Roman"/>
          <w:sz w:val="24"/>
          <w:szCs w:val="24"/>
        </w:rPr>
        <w:t xml:space="preserve"> an explicit scheme for</w:t>
      </w:r>
      <w:r w:rsidR="00CE3BB9" w:rsidRPr="00C912FA">
        <w:rPr>
          <w:rFonts w:ascii="Times New Roman" w:hAnsi="Times New Roman" w:cs="Times New Roman"/>
          <w:sz w:val="24"/>
          <w:szCs w:val="24"/>
        </w:rPr>
        <w:t xml:space="preserve"> advection</w:t>
      </w:r>
      <w:r w:rsidR="00164935">
        <w:rPr>
          <w:rFonts w:ascii="Times New Roman" w:hAnsi="Times New Roman" w:cs="Times New Roman"/>
          <w:sz w:val="24"/>
          <w:szCs w:val="24"/>
        </w:rPr>
        <w:t xml:space="preserve"> based on</w:t>
      </w:r>
      <w:r w:rsidR="002B2036">
        <w:rPr>
          <w:rFonts w:ascii="Times New Roman" w:hAnsi="Times New Roman" w:cs="Times New Roman"/>
          <w:sz w:val="24"/>
          <w:szCs w:val="24"/>
        </w:rPr>
        <w:t xml:space="preserve"> the</w:t>
      </w:r>
      <w:r w:rsidR="00164935">
        <w:rPr>
          <w:rFonts w:ascii="Times New Roman" w:hAnsi="Times New Roman" w:cs="Times New Roman"/>
          <w:sz w:val="24"/>
          <w:szCs w:val="24"/>
        </w:rPr>
        <w:t xml:space="preserve"> finite-volumes</w:t>
      </w:r>
      <w:r w:rsidR="002B2036">
        <w:rPr>
          <w:rFonts w:ascii="Times New Roman" w:hAnsi="Times New Roman" w:cs="Times New Roman"/>
          <w:sz w:val="24"/>
          <w:szCs w:val="24"/>
        </w:rPr>
        <w:t xml:space="preserve"> method</w:t>
      </w:r>
      <w:r w:rsidR="00164935">
        <w:rPr>
          <w:rFonts w:ascii="Times New Roman" w:hAnsi="Times New Roman" w:cs="Times New Roman"/>
          <w:sz w:val="24"/>
          <w:szCs w:val="24"/>
        </w:rPr>
        <w:t xml:space="preserve"> (FVM) and the Lax, two-step method</w:t>
      </w:r>
      <w:r w:rsidR="00CE3BB9" w:rsidRPr="00C912FA">
        <w:rPr>
          <w:rFonts w:ascii="Times New Roman" w:hAnsi="Times New Roman" w:cs="Times New Roman"/>
          <w:sz w:val="24"/>
          <w:szCs w:val="24"/>
        </w:rPr>
        <w:t xml:space="preserve"> with</w:t>
      </w:r>
      <w:r w:rsidR="00164935">
        <w:rPr>
          <w:rFonts w:ascii="Times New Roman" w:hAnsi="Times New Roman" w:cs="Times New Roman"/>
          <w:sz w:val="24"/>
          <w:szCs w:val="24"/>
        </w:rPr>
        <w:t xml:space="preserve"> van-Leer flux limiter; it also includes </w:t>
      </w:r>
      <w:r w:rsidR="00CE3BB9" w:rsidRPr="00C912FA">
        <w:rPr>
          <w:rFonts w:ascii="Times New Roman" w:hAnsi="Times New Roman" w:cs="Times New Roman"/>
          <w:sz w:val="24"/>
          <w:szCs w:val="24"/>
        </w:rPr>
        <w:t>an</w:t>
      </w:r>
      <w:r w:rsidR="00164935">
        <w:rPr>
          <w:rFonts w:ascii="Times New Roman" w:hAnsi="Times New Roman" w:cs="Times New Roman"/>
          <w:sz w:val="24"/>
          <w:szCs w:val="24"/>
        </w:rPr>
        <w:t xml:space="preserve"> implicit,</w:t>
      </w:r>
      <w:r w:rsidR="00CE3BB9" w:rsidRPr="00C912FA">
        <w:rPr>
          <w:rFonts w:ascii="Times New Roman" w:hAnsi="Times New Roman" w:cs="Times New Roman"/>
          <w:sz w:val="24"/>
          <w:szCs w:val="24"/>
        </w:rPr>
        <w:t xml:space="preserve"> </w:t>
      </w:r>
      <w:r w:rsidR="00164935">
        <w:rPr>
          <w:rFonts w:ascii="Times New Roman" w:hAnsi="Times New Roman" w:cs="Times New Roman"/>
          <w:sz w:val="24"/>
          <w:szCs w:val="24"/>
        </w:rPr>
        <w:t>time-centered Crank-Nicolson scheme for dispersion</w:t>
      </w:r>
      <w:r w:rsidR="00CE3BB9" w:rsidRPr="00C912FA">
        <w:rPr>
          <w:rFonts w:ascii="Times New Roman" w:hAnsi="Times New Roman" w:cs="Times New Roman"/>
          <w:sz w:val="24"/>
          <w:szCs w:val="24"/>
        </w:rPr>
        <w:t xml:space="preserve">. The advection and reaction solver </w:t>
      </w:r>
      <w:r w:rsidR="00CE3BB9" w:rsidRPr="00C912FA">
        <w:rPr>
          <w:rFonts w:ascii="Times New Roman" w:hAnsi="Times New Roman" w:cs="Times New Roman"/>
          <w:sz w:val="24"/>
          <w:szCs w:val="24"/>
        </w:rPr>
        <w:lastRenderedPageBreak/>
        <w:t xml:space="preserve">are coupled as a predictor corrector pair, and diffusion is implemented using operator splitting. </w:t>
      </w:r>
      <w:r w:rsidR="00F355A1" w:rsidRPr="00C912FA">
        <w:rPr>
          <w:rFonts w:ascii="Times New Roman" w:hAnsi="Times New Roman" w:cs="Times New Roman"/>
          <w:sz w:val="24"/>
          <w:szCs w:val="24"/>
        </w:rPr>
        <w:t xml:space="preserve">Two features of the algorithm are particularly important. First, </w:t>
      </w:r>
      <w:r w:rsidR="00CB4E7D" w:rsidRPr="00C912FA">
        <w:rPr>
          <w:rFonts w:ascii="Times New Roman" w:hAnsi="Times New Roman" w:cs="Times New Roman"/>
          <w:sz w:val="24"/>
          <w:szCs w:val="24"/>
        </w:rPr>
        <w:t>the scheme</w:t>
      </w:r>
      <w:r w:rsidR="00F355A1" w:rsidRPr="00C912FA">
        <w:rPr>
          <w:rFonts w:ascii="Times New Roman" w:hAnsi="Times New Roman" w:cs="Times New Roman"/>
          <w:sz w:val="24"/>
          <w:szCs w:val="24"/>
        </w:rPr>
        <w:t xml:space="preserve"> requires a flow field </w:t>
      </w:r>
      <w:r w:rsidR="00917B60">
        <w:rPr>
          <w:rFonts w:ascii="Times New Roman" w:hAnsi="Times New Roman" w:cs="Times New Roman"/>
          <w:sz w:val="24"/>
          <w:szCs w:val="24"/>
        </w:rPr>
        <w:t>(</w:t>
      </w:r>
      <w:r w:rsidR="007F7B5C">
        <w:rPr>
          <w:rFonts w:ascii="Times New Roman" w:hAnsi="Times New Roman" w:cs="Times New Roman"/>
          <w:sz w:val="24"/>
          <w:szCs w:val="24"/>
        </w:rPr>
        <w:t>flow discharges</w:t>
      </w:r>
      <w:r w:rsidR="007F7B5C" w:rsidRPr="00C912FA">
        <w:rPr>
          <w:rFonts w:ascii="Times New Roman" w:hAnsi="Times New Roman" w:cs="Times New Roman"/>
          <w:sz w:val="24"/>
          <w:szCs w:val="24"/>
        </w:rPr>
        <w:t xml:space="preserve"> </w:t>
      </w:r>
      <w:r w:rsidR="00F355A1" w:rsidRPr="00C912FA">
        <w:rPr>
          <w:rFonts w:ascii="Times New Roman" w:hAnsi="Times New Roman" w:cs="Times New Roman"/>
          <w:sz w:val="24"/>
          <w:szCs w:val="24"/>
        </w:rPr>
        <w:t xml:space="preserve">and </w:t>
      </w:r>
      <w:r w:rsidR="007F7B5C">
        <w:rPr>
          <w:rFonts w:ascii="Times New Roman" w:hAnsi="Times New Roman" w:cs="Times New Roman"/>
          <w:sz w:val="24"/>
          <w:szCs w:val="24"/>
        </w:rPr>
        <w:t>flow areas</w:t>
      </w:r>
      <w:r w:rsidR="00F355A1" w:rsidRPr="00C912FA">
        <w:rPr>
          <w:rFonts w:ascii="Times New Roman" w:hAnsi="Times New Roman" w:cs="Times New Roman"/>
          <w:sz w:val="24"/>
          <w:szCs w:val="24"/>
        </w:rPr>
        <w:t>) that preserves mass continuity. In some cases tests from the literature were written in non-conservative or primitive form in terms of a velocity and had to be reworked in conservative form. Second, we employ operator splitting and wanted to exercise the equations with and without known vulnerabilities (such as time-varying boundaries and nonlinear source terms) of this class of algorithm.</w:t>
      </w:r>
    </w:p>
    <w:p w:rsidR="008C7D2E" w:rsidRPr="00C912FA" w:rsidRDefault="006E38E8"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23EC6" w:rsidRPr="00C912FA">
        <w:rPr>
          <w:rFonts w:ascii="Times New Roman" w:hAnsi="Times New Roman" w:cs="Times New Roman"/>
          <w:sz w:val="24"/>
          <w:szCs w:val="24"/>
        </w:rPr>
        <w:t>The target accuracy is</w:t>
      </w:r>
      <w:r w:rsidR="00F355A1" w:rsidRPr="00C912FA">
        <w:rPr>
          <w:rFonts w:ascii="Times New Roman" w:hAnsi="Times New Roman" w:cs="Times New Roman"/>
          <w:sz w:val="24"/>
          <w:szCs w:val="24"/>
        </w:rPr>
        <w:t xml:space="preserve"> strict </w:t>
      </w:r>
      <w:r w:rsidR="00917B60" w:rsidRPr="00C912FA">
        <w:rPr>
          <w:rFonts w:ascii="Times New Roman" w:hAnsi="Times New Roman" w:cs="Times New Roman"/>
          <w:sz w:val="24"/>
          <w:szCs w:val="24"/>
        </w:rPr>
        <w:t>second</w:t>
      </w:r>
      <w:r w:rsidR="00777D0D">
        <w:rPr>
          <w:rFonts w:ascii="Times New Roman" w:hAnsi="Times New Roman" w:cs="Times New Roman"/>
          <w:sz w:val="24"/>
          <w:szCs w:val="24"/>
        </w:rPr>
        <w:t xml:space="preserve"> </w:t>
      </w:r>
      <w:r w:rsidR="00F355A1" w:rsidRPr="00C912FA">
        <w:rPr>
          <w:rFonts w:ascii="Times New Roman" w:hAnsi="Times New Roman" w:cs="Times New Roman"/>
          <w:sz w:val="24"/>
          <w:szCs w:val="24"/>
        </w:rPr>
        <w:t>order for individual operators and near second-order for the algorithm as a whole.</w:t>
      </w:r>
      <w:r w:rsidR="009706F4" w:rsidRPr="00C912FA">
        <w:rPr>
          <w:rFonts w:ascii="Times New Roman" w:hAnsi="Times New Roman" w:cs="Times New Roman"/>
          <w:sz w:val="24"/>
          <w:szCs w:val="24"/>
        </w:rPr>
        <w:t xml:space="preserve"> </w:t>
      </w:r>
      <w:r w:rsidR="00523EC6" w:rsidRPr="00C912FA">
        <w:rPr>
          <w:rFonts w:ascii="Times New Roman" w:hAnsi="Times New Roman" w:cs="Times New Roman"/>
          <w:sz w:val="24"/>
          <w:szCs w:val="24"/>
        </w:rPr>
        <w:t>S</w:t>
      </w:r>
      <w:r w:rsidR="009706F4" w:rsidRPr="00C912FA">
        <w:rPr>
          <w:rFonts w:ascii="Times New Roman" w:hAnsi="Times New Roman" w:cs="Times New Roman"/>
          <w:sz w:val="24"/>
          <w:szCs w:val="24"/>
        </w:rPr>
        <w:t xml:space="preserve">econd order </w:t>
      </w:r>
      <w:r w:rsidR="00F355A1" w:rsidRPr="00C912FA">
        <w:rPr>
          <w:rFonts w:ascii="Times New Roman" w:hAnsi="Times New Roman" w:cs="Times New Roman"/>
          <w:sz w:val="24"/>
          <w:szCs w:val="24"/>
        </w:rPr>
        <w:t>allows coarser discretization</w:t>
      </w:r>
      <w:r w:rsidR="009706F4" w:rsidRPr="00C912FA">
        <w:rPr>
          <w:rFonts w:ascii="Times New Roman" w:hAnsi="Times New Roman" w:cs="Times New Roman"/>
          <w:sz w:val="24"/>
          <w:szCs w:val="24"/>
        </w:rPr>
        <w:t xml:space="preserve"> for a modest increase in work. As computer architectures favor multiple operations with minimal movement of d</w:t>
      </w:r>
      <w:r w:rsidR="00523EC6" w:rsidRPr="00C912FA">
        <w:rPr>
          <w:rFonts w:ascii="Times New Roman" w:hAnsi="Times New Roman" w:cs="Times New Roman"/>
          <w:sz w:val="24"/>
          <w:szCs w:val="24"/>
        </w:rPr>
        <w:t xml:space="preserve">ata, this advantage of computation over grid density is </w:t>
      </w:r>
      <w:r w:rsidR="009706F4" w:rsidRPr="00C912FA">
        <w:rPr>
          <w:rFonts w:ascii="Times New Roman" w:hAnsi="Times New Roman" w:cs="Times New Roman"/>
          <w:sz w:val="24"/>
          <w:szCs w:val="24"/>
        </w:rPr>
        <w:t>on the increase. A second</w:t>
      </w:r>
      <w:r w:rsidR="00777D0D">
        <w:rPr>
          <w:rFonts w:ascii="Times New Roman" w:hAnsi="Times New Roman" w:cs="Times New Roman"/>
          <w:sz w:val="24"/>
          <w:szCs w:val="24"/>
        </w:rPr>
        <w:t>-</w:t>
      </w:r>
      <w:r w:rsidR="009706F4" w:rsidRPr="00C912FA">
        <w:rPr>
          <w:rFonts w:ascii="Times New Roman" w:hAnsi="Times New Roman" w:cs="Times New Roman"/>
          <w:sz w:val="24"/>
          <w:szCs w:val="24"/>
        </w:rPr>
        <w:t xml:space="preserve">order algorithm also gives us </w:t>
      </w:r>
      <w:r w:rsidR="00523EC6" w:rsidRPr="00C912FA">
        <w:rPr>
          <w:rFonts w:ascii="Times New Roman" w:hAnsi="Times New Roman" w:cs="Times New Roman"/>
          <w:sz w:val="24"/>
          <w:szCs w:val="24"/>
        </w:rPr>
        <w:t>a</w:t>
      </w:r>
      <w:r w:rsidR="009706F4" w:rsidRPr="00C912FA">
        <w:rPr>
          <w:rFonts w:ascii="Times New Roman" w:hAnsi="Times New Roman" w:cs="Times New Roman"/>
          <w:sz w:val="24"/>
          <w:szCs w:val="24"/>
        </w:rPr>
        <w:t xml:space="preserve"> buffer of accuracy as details</w:t>
      </w:r>
      <w:r w:rsidR="00523EC6" w:rsidRPr="00C912FA">
        <w:rPr>
          <w:rFonts w:ascii="Times New Roman" w:hAnsi="Times New Roman" w:cs="Times New Roman"/>
          <w:sz w:val="24"/>
          <w:szCs w:val="24"/>
        </w:rPr>
        <w:t xml:space="preserve"> like networks of channels and coarse boundary data are added. At the time of writing</w:t>
      </w:r>
      <w:r w:rsidR="0079571A">
        <w:rPr>
          <w:rFonts w:ascii="Times New Roman" w:hAnsi="Times New Roman" w:cs="Times New Roman"/>
          <w:sz w:val="24"/>
          <w:szCs w:val="24"/>
        </w:rPr>
        <w:t xml:space="preserve"> this paper,</w:t>
      </w:r>
      <w:r w:rsidR="00523EC6" w:rsidRPr="00C912FA">
        <w:rPr>
          <w:rFonts w:ascii="Times New Roman" w:hAnsi="Times New Roman" w:cs="Times New Roman"/>
          <w:sz w:val="24"/>
          <w:szCs w:val="24"/>
        </w:rPr>
        <w:t xml:space="preserve"> our splitting is first order Godunov splitting; one </w:t>
      </w:r>
      <w:r w:rsidR="00B459DE" w:rsidRPr="00C912FA">
        <w:rPr>
          <w:rFonts w:ascii="Times New Roman" w:hAnsi="Times New Roman" w:cs="Times New Roman"/>
          <w:sz w:val="24"/>
          <w:szCs w:val="24"/>
        </w:rPr>
        <w:t xml:space="preserve">goal of our testing is </w:t>
      </w:r>
      <w:r w:rsidR="005910ED" w:rsidRPr="00C912FA">
        <w:rPr>
          <w:rFonts w:ascii="Times New Roman" w:hAnsi="Times New Roman" w:cs="Times New Roman"/>
          <w:sz w:val="24"/>
          <w:szCs w:val="24"/>
        </w:rPr>
        <w:t xml:space="preserve">determine how applicable the practical observation that near second-order accuracy can be achieved with first order splitting  </w:t>
      </w:r>
      <w:r w:rsidR="00B459DE" w:rsidRPr="00C912FA">
        <w:rPr>
          <w:rFonts w:ascii="Times New Roman" w:hAnsi="Times New Roman" w:cs="Times New Roman"/>
          <w:sz w:val="24"/>
          <w:szCs w:val="24"/>
        </w:rPr>
        <w:t xml:space="preserve">(e.g. Leveque </w:t>
      </w:r>
      <w:r w:rsidR="0079571A" w:rsidRPr="0079571A">
        <w:rPr>
          <w:rFonts w:ascii="Times New Roman" w:hAnsi="Times New Roman" w:cs="Times New Roman"/>
          <w:sz w:val="24"/>
          <w:szCs w:val="24"/>
          <w:highlight w:val="yellow"/>
        </w:rPr>
        <w:t>1986</w:t>
      </w:r>
      <w:r w:rsidR="00B459DE" w:rsidRPr="00C912FA">
        <w:rPr>
          <w:rFonts w:ascii="Times New Roman" w:hAnsi="Times New Roman" w:cs="Times New Roman"/>
          <w:sz w:val="24"/>
          <w:szCs w:val="24"/>
        </w:rPr>
        <w:t xml:space="preserve">) </w:t>
      </w:r>
      <w:r w:rsidR="005910ED" w:rsidRPr="00C912FA">
        <w:rPr>
          <w:rFonts w:ascii="Times New Roman" w:hAnsi="Times New Roman" w:cs="Times New Roman"/>
          <w:sz w:val="24"/>
          <w:szCs w:val="24"/>
        </w:rPr>
        <w:t>is to</w:t>
      </w:r>
      <w:r w:rsidR="00B459DE" w:rsidRPr="00C912FA">
        <w:rPr>
          <w:rFonts w:ascii="Times New Roman" w:hAnsi="Times New Roman" w:cs="Times New Roman"/>
          <w:sz w:val="24"/>
          <w:szCs w:val="24"/>
        </w:rPr>
        <w:t xml:space="preserve"> our algorithm.</w:t>
      </w:r>
    </w:p>
    <w:p w:rsidR="001E17CC" w:rsidRDefault="001E17CC" w:rsidP="00474DDF">
      <w:pPr>
        <w:spacing w:after="0" w:line="240" w:lineRule="auto"/>
        <w:jc w:val="both"/>
        <w:rPr>
          <w:rFonts w:ascii="Times New Roman" w:hAnsi="Times New Roman" w:cs="Times New Roman"/>
          <w:sz w:val="24"/>
          <w:szCs w:val="24"/>
        </w:rPr>
      </w:pPr>
    </w:p>
    <w:p w:rsidR="00A45204" w:rsidRPr="00C60A8A" w:rsidRDefault="00B7609F" w:rsidP="00A45204">
      <w:pPr>
        <w:spacing w:after="0" w:line="240" w:lineRule="auto"/>
        <w:jc w:val="both"/>
        <w:rPr>
          <w:rFonts w:ascii="Times New Roman" w:hAnsi="Times New Roman" w:cs="Times New Roman"/>
          <w:sz w:val="24"/>
          <w:szCs w:val="24"/>
        </w:rPr>
      </w:pPr>
      <w:r>
        <w:rPr>
          <w:rFonts w:ascii="Times New Roman" w:hAnsi="Times New Roman" w:cs="Times New Roman"/>
          <w:sz w:val="24"/>
          <w:szCs w:val="24"/>
        </w:rPr>
        <w:pict>
          <v:group id="_x0000_s1053" editas="canvas" style="position:absolute;margin-left:15.4pt;margin-top:0;width:429.5pt;height:178.95pt;z-index:251663360;mso-position-horizontal-relative:char;mso-position-vertical-relative:line" coordorigin="2504,2736" coordsize="7157,2983">
            <o:lock v:ext="edit" aspectratio="t"/>
            <v:shape id="_x0000_s1054" type="#_x0000_t75" style="position:absolute;left:2504;top:2736;width:7157;height:2983" o:preferrelative="f" filled="t" fillcolor="#bfbfbf">
              <v:fill o:detectmouseclick="t"/>
              <v:path o:extrusionok="t" o:connecttype="none"/>
              <o:lock v:ext="edit" text="t"/>
            </v:shape>
            <v:roundrect id="_x0000_s1055" style="position:absolute;left:6878;top:4566;width:1567;height:657" arcsize="10923f">
              <v:textbox style="mso-next-textbox:#_x0000_s1055">
                <w:txbxContent>
                  <w:p w:rsidR="00703433" w:rsidRPr="004D4A6E" w:rsidRDefault="00703433" w:rsidP="00A45204">
                    <w:pPr>
                      <w:jc w:val="center"/>
                      <w:rPr>
                        <w:sz w:val="20"/>
                        <w:szCs w:val="20"/>
                      </w:rPr>
                    </w:pPr>
                    <w:r w:rsidRPr="004D4A6E">
                      <w:rPr>
                        <w:sz w:val="20"/>
                        <w:szCs w:val="20"/>
                      </w:rPr>
                      <w:t>Conceptual Model (Continuum)</w:t>
                    </w:r>
                  </w:p>
                </w:txbxContent>
              </v:textbox>
            </v:roundrect>
            <v:roundrect id="_x0000_s1056" style="position:absolute;left:3356;top:4566;width:1702;height:660" arcsize="10923f">
              <v:textbox style="mso-next-textbox:#_x0000_s1056">
                <w:txbxContent>
                  <w:p w:rsidR="00703433" w:rsidRPr="004D4A6E" w:rsidRDefault="00703433" w:rsidP="00A45204">
                    <w:pPr>
                      <w:jc w:val="center"/>
                      <w:rPr>
                        <w:sz w:val="20"/>
                        <w:szCs w:val="20"/>
                      </w:rPr>
                    </w:pPr>
                    <w:r>
                      <w:rPr>
                        <w:sz w:val="20"/>
                        <w:szCs w:val="20"/>
                      </w:rPr>
                      <w:t xml:space="preserve">Computational </w:t>
                    </w:r>
                    <w:r w:rsidRPr="004D4A6E">
                      <w:rPr>
                        <w:sz w:val="20"/>
                        <w:szCs w:val="20"/>
                      </w:rPr>
                      <w:t>Model (</w:t>
                    </w:r>
                    <w:r>
                      <w:rPr>
                        <w:sz w:val="20"/>
                        <w:szCs w:val="20"/>
                      </w:rPr>
                      <w:t>Discretized</w:t>
                    </w:r>
                    <w:r w:rsidRPr="004D4A6E">
                      <w:rPr>
                        <w:sz w:val="20"/>
                        <w:szCs w:val="20"/>
                      </w:rPr>
                      <w:t>)</w:t>
                    </w:r>
                  </w:p>
                </w:txbxContent>
              </v:textbox>
            </v:roundrect>
            <v:roundrect id="_x0000_s1057" style="position:absolute;left:4593;top:2905;width:2521;height:657" arcsize="10923f">
              <v:textbox style="mso-next-textbox:#_x0000_s1057">
                <w:txbxContent>
                  <w:p w:rsidR="00703433" w:rsidRDefault="00703433" w:rsidP="00A45204">
                    <w:pPr>
                      <w:jc w:val="center"/>
                    </w:pPr>
                    <w:r>
                      <w:t>Natural</w:t>
                    </w:r>
                    <w:r w:rsidRPr="004D4A6E">
                      <w:t xml:space="preserve"> Phenomenon</w:t>
                    </w:r>
                  </w:p>
                  <w:p w:rsidR="00703433" w:rsidRPr="004D4A6E" w:rsidRDefault="00703433" w:rsidP="00A45204">
                    <w:pPr>
                      <w:jc w:val="center"/>
                    </w:pPr>
                    <w:r>
                      <w:t>(Reality)</w:t>
                    </w:r>
                  </w:p>
                </w:txbxContent>
              </v:textbox>
            </v:roundrect>
            <v:shapetype id="_x0000_t32" coordsize="21600,21600" o:spt="32" o:oned="t" path="m,l21600,21600e" filled="f">
              <v:path arrowok="t" fillok="f" o:connecttype="none"/>
              <o:lock v:ext="edit" shapetype="t"/>
            </v:shapetype>
            <v:shape id="_x0000_s1058" type="#_x0000_t32" style="position:absolute;left:5853;top:3562;width:1809;height:1004" o:connectortype="straight">
              <v:stroke dashstyle="dash" endarrow="block"/>
            </v:shape>
            <v:shape id="_x0000_s1059" type="#_x0000_t32" style="position:absolute;left:5058;top:4895;width:1820;height:1;flip:x" o:connectortype="straight">
              <v:stroke dashstyle="dash" endarrow="block"/>
            </v:shape>
            <v:shape id="_x0000_s1060" type="#_x0000_t32" style="position:absolute;left:4207;top:3562;width:1646;height:1004;flip:y" o:connectortype="straight">
              <v:stroke dashstyle="dash"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61" type="#_x0000_t38" style="position:absolute;left:3356;top:3234;width:1237;height:1662;rotation:180;flip:y" o:connectortype="curved" adj="26840,69867,-61933" strokeweight="1pt">
              <v:stroke startarrow="block" endarrow="block"/>
            </v:shape>
            <v:shape id="_x0000_s1062" type="#_x0000_t38" style="position:absolute;left:7114;top:3234;width:1331;height:1661" o:connectortype="curved" adj="26453,-69937,-98417" strokeweight="1pt">
              <v:stroke startarrow="block" endarrow="block"/>
            </v:shape>
            <v:shape id="_x0000_s1063" type="#_x0000_t38" style="position:absolute;left:5933;top:3497;width:3;height:3455;rotation:90" o:connectortype="curved" adj="2606400,-46044,-57160800" strokeweight="1pt">
              <v:stroke startarrow="block" endarrow="block"/>
            </v:shape>
            <v:rect id="_x0000_s1064" style="position:absolute;left:2984;top:3860;width:977;height:283" stroked="f">
              <v:textbox>
                <w:txbxContent>
                  <w:p w:rsidR="00703433" w:rsidRPr="009E7DB4" w:rsidRDefault="00703433" w:rsidP="00A45204">
                    <w:pPr>
                      <w:rPr>
                        <w:sz w:val="20"/>
                      </w:rPr>
                    </w:pPr>
                    <w:r w:rsidRPr="009E7DB4">
                      <w:rPr>
                        <w:sz w:val="20"/>
                      </w:rPr>
                      <w:t>Validation</w:t>
                    </w:r>
                  </w:p>
                </w:txbxContent>
              </v:textbox>
            </v:rect>
            <v:rect id="_x0000_s1065" style="position:absolute;left:7541;top:3861;width:1172;height:282" stroked="f">
              <v:textbox>
                <w:txbxContent>
                  <w:p w:rsidR="00703433" w:rsidRPr="009E7DB4" w:rsidRDefault="00703433" w:rsidP="00A45204">
                    <w:pPr>
                      <w:rPr>
                        <w:sz w:val="20"/>
                      </w:rPr>
                    </w:pPr>
                    <w:r>
                      <w:rPr>
                        <w:sz w:val="20"/>
                      </w:rPr>
                      <w:t>Qualification</w:t>
                    </w:r>
                  </w:p>
                </w:txbxContent>
              </v:textbox>
            </v:rect>
            <v:rect id="_x0000_s1066" style="position:absolute;left:5389;top:5343;width:1103;height:283" stroked="f">
              <v:textbox>
                <w:txbxContent>
                  <w:p w:rsidR="00703433" w:rsidRPr="009E7DB4" w:rsidRDefault="00703433" w:rsidP="00A45204">
                    <w:pPr>
                      <w:rPr>
                        <w:sz w:val="20"/>
                      </w:rPr>
                    </w:pPr>
                    <w:r>
                      <w:rPr>
                        <w:sz w:val="20"/>
                      </w:rPr>
                      <w:t>Verification</w:t>
                    </w:r>
                  </w:p>
                </w:txbxContent>
              </v:textbox>
            </v:rect>
            <v:rect id="_x0000_s1067" style="position:absolute;left:5774;top:4292;width:443;height:992;rotation:270" stroked="f">
              <v:textbox>
                <w:txbxContent>
                  <w:p w:rsidR="00703433" w:rsidRPr="009E7DB4" w:rsidRDefault="00703433" w:rsidP="00A45204">
                    <w:pPr>
                      <w:rPr>
                        <w:sz w:val="16"/>
                      </w:rPr>
                    </w:pPr>
                    <w:r w:rsidRPr="009E7DB4">
                      <w:rPr>
                        <w:sz w:val="16"/>
                      </w:rPr>
                      <w:t>Programming</w:t>
                    </w:r>
                  </w:p>
                </w:txbxContent>
              </v:textbox>
            </v:rect>
            <v:rect id="_x0000_s1068" style="position:absolute;left:6442;top:3477;width:449;height:1218;rotation:270" stroked="f">
              <v:textbox>
                <w:txbxContent>
                  <w:p w:rsidR="00703433" w:rsidRPr="009E7DB4" w:rsidRDefault="00703433" w:rsidP="00A45204">
                    <w:pPr>
                      <w:jc w:val="both"/>
                      <w:rPr>
                        <w:sz w:val="16"/>
                      </w:rPr>
                    </w:pPr>
                    <w:r>
                      <w:rPr>
                        <w:sz w:val="16"/>
                      </w:rPr>
                      <w:t>Simplification</w:t>
                    </w:r>
                  </w:p>
                </w:txbxContent>
              </v:textbox>
            </v:rect>
            <v:rect id="_x0000_s1069" style="position:absolute;left:4817;top:3627;width:374;height:992;rotation:270" stroked="f">
              <v:textbox>
                <w:txbxContent>
                  <w:p w:rsidR="00703433" w:rsidRPr="009E7DB4" w:rsidRDefault="00703433" w:rsidP="00A45204">
                    <w:pPr>
                      <w:rPr>
                        <w:sz w:val="16"/>
                      </w:rPr>
                    </w:pPr>
                    <w:r>
                      <w:rPr>
                        <w:sz w:val="16"/>
                      </w:rPr>
                      <w:t>Simulation</w:t>
                    </w:r>
                  </w:p>
                </w:txbxContent>
              </v:textbox>
            </v:rect>
          </v:group>
        </w:pict>
      </w:r>
      <w:r w:rsidRPr="00B7609F">
        <w:rPr>
          <w:rFonts w:ascii="Times New Roman" w:hAnsi="Times New Roman" w:cs="Times New Roman"/>
          <w:sz w:val="24"/>
          <w:szCs w:val="24"/>
        </w:rPr>
        <w:pict>
          <v:shape id="_x0000_i1026" type="#_x0000_t75" style="width:429.35pt;height:178.45pt">
            <v:imagedata croptop="-65520f" cropbottom="65520f"/>
          </v:shape>
        </w:pict>
      </w:r>
    </w:p>
    <w:p w:rsidR="00A45204" w:rsidRDefault="00A45204" w:rsidP="00474DDF">
      <w:pPr>
        <w:spacing w:after="0" w:line="240" w:lineRule="auto"/>
        <w:jc w:val="both"/>
        <w:rPr>
          <w:rFonts w:ascii="Times New Roman" w:hAnsi="Times New Roman" w:cs="Times New Roman"/>
        </w:rPr>
      </w:pPr>
    </w:p>
    <w:p w:rsidR="00A45204" w:rsidRPr="00A45204" w:rsidRDefault="00A45204" w:rsidP="00A45204">
      <w:pPr>
        <w:spacing w:after="0" w:line="240" w:lineRule="auto"/>
        <w:jc w:val="center"/>
        <w:rPr>
          <w:rFonts w:ascii="Times New Roman" w:hAnsi="Times New Roman" w:cs="Times New Roman"/>
          <w:b/>
          <w:sz w:val="24"/>
          <w:szCs w:val="24"/>
        </w:rPr>
      </w:pPr>
      <w:r w:rsidRPr="00A45204">
        <w:rPr>
          <w:rFonts w:ascii="Times New Roman" w:hAnsi="Times New Roman" w:cs="Times New Roman"/>
          <w:b/>
        </w:rPr>
        <w:t>Figure 2</w:t>
      </w:r>
      <w:r>
        <w:rPr>
          <w:rFonts w:ascii="Times New Roman" w:hAnsi="Times New Roman" w:cs="Times New Roman"/>
          <w:b/>
        </w:rPr>
        <w:t>.</w:t>
      </w:r>
      <w:r w:rsidRPr="00A45204">
        <w:rPr>
          <w:rFonts w:ascii="Times New Roman" w:hAnsi="Times New Roman" w:cs="Times New Roman"/>
          <w:b/>
        </w:rPr>
        <w:t xml:space="preserve"> S</w:t>
      </w:r>
      <w:r>
        <w:rPr>
          <w:rFonts w:ascii="Times New Roman" w:hAnsi="Times New Roman" w:cs="Times New Roman"/>
          <w:b/>
        </w:rPr>
        <w:t>chematic of s</w:t>
      </w:r>
      <w:r w:rsidRPr="00A45204">
        <w:rPr>
          <w:rFonts w:ascii="Times New Roman" w:hAnsi="Times New Roman" w:cs="Times New Roman"/>
          <w:b/>
        </w:rPr>
        <w:t>tages of CFD model qualification, verification and validation.</w:t>
      </w:r>
    </w:p>
    <w:p w:rsidR="00A45204" w:rsidRPr="00C912FA" w:rsidRDefault="00A45204" w:rsidP="00474DDF">
      <w:pPr>
        <w:spacing w:after="0" w:line="240" w:lineRule="auto"/>
        <w:jc w:val="both"/>
        <w:rPr>
          <w:rFonts w:ascii="Times New Roman" w:hAnsi="Times New Roman" w:cs="Times New Roman"/>
          <w:sz w:val="24"/>
          <w:szCs w:val="24"/>
        </w:rPr>
      </w:pPr>
    </w:p>
    <w:p w:rsidR="005871B8" w:rsidRPr="00C912FA" w:rsidRDefault="00BF695F" w:rsidP="00474DDF">
      <w:pPr>
        <w:spacing w:after="0" w:line="240" w:lineRule="auto"/>
        <w:jc w:val="both"/>
        <w:rPr>
          <w:rFonts w:ascii="Times New Roman" w:hAnsi="Times New Roman" w:cs="Times New Roman"/>
          <w:sz w:val="24"/>
          <w:szCs w:val="24"/>
        </w:rPr>
      </w:pPr>
      <w:r w:rsidRPr="001E7F06">
        <w:rPr>
          <w:rFonts w:ascii="Times New Roman" w:hAnsi="Times New Roman" w:cs="Times New Roman"/>
          <w:b/>
          <w:sz w:val="24"/>
          <w:szCs w:val="24"/>
        </w:rPr>
        <w:t xml:space="preserve">Testing </w:t>
      </w:r>
      <w:r w:rsidR="006C45E7">
        <w:rPr>
          <w:rFonts w:ascii="Times New Roman" w:hAnsi="Times New Roman" w:cs="Times New Roman"/>
          <w:b/>
          <w:sz w:val="24"/>
          <w:szCs w:val="24"/>
        </w:rPr>
        <w:t>p</w:t>
      </w:r>
      <w:r w:rsidRPr="001E7F06">
        <w:rPr>
          <w:rFonts w:ascii="Times New Roman" w:hAnsi="Times New Roman" w:cs="Times New Roman"/>
          <w:b/>
          <w:sz w:val="24"/>
          <w:szCs w:val="24"/>
        </w:rPr>
        <w:t>rinciples</w:t>
      </w:r>
      <w:r w:rsidR="001E7F06">
        <w:rPr>
          <w:rFonts w:ascii="Times New Roman" w:hAnsi="Times New Roman" w:cs="Times New Roman"/>
          <w:sz w:val="24"/>
          <w:szCs w:val="24"/>
        </w:rPr>
        <w:t>.</w:t>
      </w:r>
      <w:r w:rsidR="00A209A1">
        <w:rPr>
          <w:rFonts w:ascii="Times New Roman" w:hAnsi="Times New Roman" w:cs="Times New Roman"/>
          <w:sz w:val="24"/>
          <w:szCs w:val="24"/>
        </w:rPr>
        <w:t xml:space="preserve"> Flow</w:t>
      </w:r>
      <w:r w:rsidR="006C45E7">
        <w:rPr>
          <w:rFonts w:ascii="Times New Roman" w:hAnsi="Times New Roman" w:cs="Times New Roman"/>
          <w:sz w:val="24"/>
          <w:szCs w:val="24"/>
        </w:rPr>
        <w:t xml:space="preserve"> </w:t>
      </w:r>
      <w:r w:rsidR="00E96BC5" w:rsidRPr="00C912FA">
        <w:rPr>
          <w:rFonts w:ascii="Times New Roman" w:hAnsi="Times New Roman" w:cs="Times New Roman"/>
          <w:sz w:val="24"/>
          <w:szCs w:val="24"/>
        </w:rPr>
        <w:t>and transport codes</w:t>
      </w:r>
      <w:r w:rsidRPr="00C912FA">
        <w:rPr>
          <w:rFonts w:ascii="Times New Roman" w:hAnsi="Times New Roman" w:cs="Times New Roman"/>
          <w:sz w:val="24"/>
          <w:szCs w:val="24"/>
        </w:rPr>
        <w:t xml:space="preserve"> inherently </w:t>
      </w:r>
      <w:r w:rsidR="00E96BC5" w:rsidRPr="00C912FA">
        <w:rPr>
          <w:rFonts w:ascii="Times New Roman" w:hAnsi="Times New Roman" w:cs="Times New Roman"/>
          <w:sz w:val="24"/>
          <w:szCs w:val="24"/>
        </w:rPr>
        <w:t>comprise both</w:t>
      </w:r>
      <w:r w:rsidRPr="00C912FA">
        <w:rPr>
          <w:rFonts w:ascii="Times New Roman" w:hAnsi="Times New Roman" w:cs="Times New Roman"/>
          <w:sz w:val="24"/>
          <w:szCs w:val="24"/>
        </w:rPr>
        <w:t xml:space="preserve"> numerical algorithms and pieces of software. A</w:t>
      </w:r>
      <w:r w:rsidR="00750576">
        <w:rPr>
          <w:rFonts w:ascii="Times New Roman" w:hAnsi="Times New Roman" w:cs="Times New Roman"/>
          <w:sz w:val="24"/>
          <w:szCs w:val="24"/>
        </w:rPr>
        <w:t>lthough some</w:t>
      </w:r>
      <w:r w:rsidRPr="00C912FA">
        <w:rPr>
          <w:rFonts w:ascii="Times New Roman" w:hAnsi="Times New Roman" w:cs="Times New Roman"/>
          <w:sz w:val="24"/>
          <w:szCs w:val="24"/>
        </w:rPr>
        <w:t xml:space="preserve"> well-developed tes</w:t>
      </w:r>
      <w:r w:rsidR="00F228A1" w:rsidRPr="00C912FA">
        <w:rPr>
          <w:rFonts w:ascii="Times New Roman" w:hAnsi="Times New Roman" w:cs="Times New Roman"/>
          <w:sz w:val="24"/>
          <w:szCs w:val="24"/>
        </w:rPr>
        <w:t>ting literature exists for both</w:t>
      </w:r>
      <w:r w:rsidR="00750576">
        <w:rPr>
          <w:rFonts w:ascii="Times New Roman" w:hAnsi="Times New Roman" w:cs="Times New Roman"/>
          <w:sz w:val="24"/>
          <w:szCs w:val="24"/>
        </w:rPr>
        <w:t xml:space="preserve">, </w:t>
      </w:r>
      <w:r w:rsidR="00743B74">
        <w:rPr>
          <w:rFonts w:ascii="Times New Roman" w:hAnsi="Times New Roman" w:cs="Times New Roman"/>
          <w:sz w:val="24"/>
          <w:szCs w:val="24"/>
        </w:rPr>
        <w:t>Oberkamp</w:t>
      </w:r>
      <w:r w:rsidR="001A1AEC">
        <w:rPr>
          <w:rFonts w:ascii="Times New Roman" w:hAnsi="Times New Roman" w:cs="Times New Roman"/>
          <w:sz w:val="24"/>
          <w:szCs w:val="24"/>
        </w:rPr>
        <w:t>f</w:t>
      </w:r>
      <w:r w:rsidR="00743B74">
        <w:rPr>
          <w:rFonts w:ascii="Times New Roman" w:hAnsi="Times New Roman" w:cs="Times New Roman"/>
          <w:sz w:val="24"/>
          <w:szCs w:val="24"/>
        </w:rPr>
        <w:t xml:space="preserve"> and Trucano (2002)</w:t>
      </w:r>
      <w:r w:rsidR="00743B74" w:rsidRPr="00C912FA">
        <w:rPr>
          <w:rFonts w:ascii="Times New Roman" w:hAnsi="Times New Roman" w:cs="Times New Roman"/>
          <w:sz w:val="24"/>
          <w:szCs w:val="24"/>
        </w:rPr>
        <w:t xml:space="preserve"> </w:t>
      </w:r>
      <w:r w:rsidR="00E96BC5" w:rsidRPr="00C912FA">
        <w:rPr>
          <w:rFonts w:ascii="Times New Roman" w:hAnsi="Times New Roman" w:cs="Times New Roman"/>
          <w:sz w:val="24"/>
          <w:szCs w:val="24"/>
        </w:rPr>
        <w:t xml:space="preserve">describe </w:t>
      </w:r>
      <w:r w:rsidR="002F2C75" w:rsidRPr="00C912FA">
        <w:rPr>
          <w:rFonts w:ascii="Times New Roman" w:hAnsi="Times New Roman" w:cs="Times New Roman"/>
          <w:sz w:val="24"/>
          <w:szCs w:val="24"/>
        </w:rPr>
        <w:t>some elements of software quality engineering in the context of numerical verification, and notes some cultural reasons why it is seldom implemented</w:t>
      </w:r>
      <w:r w:rsidR="00340580">
        <w:rPr>
          <w:rFonts w:ascii="Times New Roman" w:hAnsi="Times New Roman" w:cs="Times New Roman"/>
          <w:sz w:val="24"/>
          <w:szCs w:val="24"/>
        </w:rPr>
        <w:t xml:space="preserve">. </w:t>
      </w:r>
      <w:r w:rsidR="005871B8" w:rsidRPr="00C912FA">
        <w:rPr>
          <w:rFonts w:ascii="Times New Roman" w:hAnsi="Times New Roman" w:cs="Times New Roman"/>
          <w:sz w:val="24"/>
          <w:szCs w:val="24"/>
        </w:rPr>
        <w:t>There are myriad approaches to software testing. The principles that we want to emphasize are:</w:t>
      </w:r>
    </w:p>
    <w:p w:rsidR="005871B8" w:rsidRPr="00C912FA" w:rsidRDefault="005871B8"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Testing should be</w:t>
      </w:r>
      <w:r w:rsidR="005476D5" w:rsidRPr="00C912FA">
        <w:rPr>
          <w:rFonts w:ascii="Times New Roman" w:hAnsi="Times New Roman" w:cs="Times New Roman"/>
          <w:sz w:val="24"/>
          <w:szCs w:val="24"/>
        </w:rPr>
        <w:t xml:space="preserve"> </w:t>
      </w:r>
      <w:r w:rsidRPr="00C912FA">
        <w:rPr>
          <w:rFonts w:ascii="Times New Roman" w:hAnsi="Times New Roman" w:cs="Times New Roman"/>
          <w:sz w:val="24"/>
          <w:szCs w:val="24"/>
        </w:rPr>
        <w:t>automatic and continuous</w:t>
      </w:r>
      <w:r w:rsidR="002F2C75" w:rsidRPr="00C912FA">
        <w:rPr>
          <w:rFonts w:ascii="Times New Roman" w:hAnsi="Times New Roman" w:cs="Times New Roman"/>
          <w:sz w:val="24"/>
          <w:szCs w:val="24"/>
        </w:rPr>
        <w:t>.</w:t>
      </w:r>
    </w:p>
    <w:p w:rsidR="005871B8" w:rsidRPr="00C912FA" w:rsidRDefault="005871B8"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 xml:space="preserve">The approach should </w:t>
      </w:r>
      <w:r w:rsidR="002F2C75" w:rsidRPr="00C912FA">
        <w:rPr>
          <w:rFonts w:ascii="Times New Roman" w:hAnsi="Times New Roman" w:cs="Times New Roman"/>
          <w:sz w:val="24"/>
          <w:szCs w:val="24"/>
        </w:rPr>
        <w:t>foster</w:t>
      </w:r>
      <w:r w:rsidRPr="00C912FA">
        <w:rPr>
          <w:rFonts w:ascii="Times New Roman" w:hAnsi="Times New Roman" w:cs="Times New Roman"/>
          <w:sz w:val="24"/>
          <w:szCs w:val="24"/>
        </w:rPr>
        <w:t xml:space="preserve"> good architecture and exact specification of every unit  of code</w:t>
      </w:r>
    </w:p>
    <w:p w:rsidR="005871B8" w:rsidRPr="00C912FA" w:rsidRDefault="004A637A"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w:t>
      </w:r>
      <w:r w:rsidR="002F2C75" w:rsidRPr="00C912FA">
        <w:rPr>
          <w:rFonts w:ascii="Times New Roman" w:hAnsi="Times New Roman" w:cs="Times New Roman"/>
          <w:sz w:val="24"/>
          <w:szCs w:val="24"/>
        </w:rPr>
        <w:t xml:space="preserve">ests </w:t>
      </w:r>
      <w:r w:rsidRPr="00C912FA">
        <w:rPr>
          <w:rFonts w:ascii="Times New Roman" w:hAnsi="Times New Roman" w:cs="Times New Roman"/>
          <w:sz w:val="24"/>
          <w:szCs w:val="24"/>
        </w:rPr>
        <w:t xml:space="preserve">should </w:t>
      </w:r>
      <w:r w:rsidR="00750A85" w:rsidRPr="00C912FA">
        <w:rPr>
          <w:rFonts w:ascii="Times New Roman" w:hAnsi="Times New Roman" w:cs="Times New Roman"/>
          <w:sz w:val="24"/>
          <w:szCs w:val="24"/>
        </w:rPr>
        <w:t xml:space="preserve">be designed around </w:t>
      </w:r>
      <w:r w:rsidR="005871B8" w:rsidRPr="00C912FA">
        <w:rPr>
          <w:rFonts w:ascii="Times New Roman" w:hAnsi="Times New Roman" w:cs="Times New Roman"/>
          <w:sz w:val="24"/>
          <w:szCs w:val="24"/>
        </w:rPr>
        <w:t>the specific ways developers make mistakes.</w:t>
      </w:r>
    </w:p>
    <w:p w:rsidR="008C515B" w:rsidRPr="00C912FA" w:rsidRDefault="008C515B"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 xml:space="preserve">The approach </w:t>
      </w:r>
      <w:r w:rsidR="00F178A5" w:rsidRPr="00C912FA">
        <w:rPr>
          <w:rFonts w:ascii="Times New Roman" w:hAnsi="Times New Roman" w:cs="Times New Roman"/>
          <w:sz w:val="24"/>
          <w:szCs w:val="24"/>
        </w:rPr>
        <w:t>should test ever important special case for</w:t>
      </w:r>
      <w:r w:rsidRPr="00C912FA">
        <w:rPr>
          <w:rFonts w:ascii="Times New Roman" w:hAnsi="Times New Roman" w:cs="Times New Roman"/>
          <w:sz w:val="24"/>
          <w:szCs w:val="24"/>
        </w:rPr>
        <w:t xml:space="preserve"> sub</w:t>
      </w:r>
      <w:r w:rsidR="00F57C64">
        <w:rPr>
          <w:rFonts w:ascii="Times New Roman" w:hAnsi="Times New Roman" w:cs="Times New Roman"/>
          <w:sz w:val="24"/>
          <w:szCs w:val="24"/>
        </w:rPr>
        <w:t>-</w:t>
      </w:r>
      <w:r w:rsidRPr="00C912FA">
        <w:rPr>
          <w:rFonts w:ascii="Times New Roman" w:hAnsi="Times New Roman" w:cs="Times New Roman"/>
          <w:sz w:val="24"/>
          <w:szCs w:val="24"/>
        </w:rPr>
        <w:t>processes.</w:t>
      </w:r>
    </w:p>
    <w:p w:rsidR="00543BD3" w:rsidRPr="00C912FA" w:rsidRDefault="002F07E0"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Tests need</w:t>
      </w:r>
      <w:r w:rsidR="00C02B9A" w:rsidRPr="00C912FA">
        <w:rPr>
          <w:rFonts w:ascii="Times New Roman" w:hAnsi="Times New Roman" w:cs="Times New Roman"/>
          <w:sz w:val="24"/>
          <w:szCs w:val="24"/>
        </w:rPr>
        <w:t xml:space="preserve"> not have diagnostic value.</w:t>
      </w:r>
    </w:p>
    <w:p w:rsidR="002B2036" w:rsidRDefault="0057408B"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One goal of tests</w:t>
      </w:r>
      <w:r w:rsidR="00CE61F4" w:rsidRPr="00C912FA">
        <w:rPr>
          <w:rFonts w:ascii="Times New Roman" w:hAnsi="Times New Roman" w:cs="Times New Roman"/>
          <w:sz w:val="24"/>
          <w:szCs w:val="24"/>
        </w:rPr>
        <w:t xml:space="preserve"> is that they be a continuous assessment of the code. The tests themselves stay static, and </w:t>
      </w:r>
      <w:r w:rsidRPr="00C912FA">
        <w:rPr>
          <w:rFonts w:ascii="Times New Roman" w:hAnsi="Times New Roman" w:cs="Times New Roman"/>
          <w:sz w:val="24"/>
          <w:szCs w:val="24"/>
        </w:rPr>
        <w:t xml:space="preserve">establish a gauntlet </w:t>
      </w:r>
      <w:r w:rsidR="00CE61F4" w:rsidRPr="00C912FA">
        <w:rPr>
          <w:rFonts w:ascii="Times New Roman" w:hAnsi="Times New Roman" w:cs="Times New Roman"/>
          <w:sz w:val="24"/>
          <w:szCs w:val="24"/>
        </w:rPr>
        <w:t xml:space="preserve">of </w:t>
      </w:r>
      <w:r w:rsidRPr="00C912FA">
        <w:rPr>
          <w:rFonts w:ascii="Times New Roman" w:hAnsi="Times New Roman" w:cs="Times New Roman"/>
          <w:sz w:val="24"/>
          <w:szCs w:val="24"/>
        </w:rPr>
        <w:t>through which future changes must be passed.</w:t>
      </w:r>
      <w:r w:rsidR="00CE61F4" w:rsidRPr="00C912FA">
        <w:rPr>
          <w:rFonts w:ascii="Times New Roman" w:hAnsi="Times New Roman" w:cs="Times New Roman"/>
          <w:sz w:val="24"/>
          <w:szCs w:val="24"/>
        </w:rPr>
        <w:t xml:space="preserve"> </w:t>
      </w:r>
      <w:r w:rsidR="002B3E6C" w:rsidRPr="00C912FA">
        <w:rPr>
          <w:rFonts w:ascii="Times New Roman" w:hAnsi="Times New Roman" w:cs="Times New Roman"/>
          <w:sz w:val="24"/>
          <w:szCs w:val="24"/>
        </w:rPr>
        <w:t>Such a test is usual</w:t>
      </w:r>
      <w:r w:rsidR="00A96B86" w:rsidRPr="00C912FA">
        <w:rPr>
          <w:rFonts w:ascii="Times New Roman" w:hAnsi="Times New Roman" w:cs="Times New Roman"/>
          <w:sz w:val="24"/>
          <w:szCs w:val="24"/>
        </w:rPr>
        <w:t>ly called a regression test, and regressions are harvested from past unit tests, system tests and mistakes.</w:t>
      </w:r>
      <w:r w:rsidR="007A7751">
        <w:rPr>
          <w:rFonts w:ascii="Times New Roman" w:hAnsi="Times New Roman" w:cs="Times New Roman"/>
          <w:sz w:val="24"/>
          <w:szCs w:val="24"/>
        </w:rPr>
        <w:tab/>
      </w:r>
      <w:r w:rsidR="006B5F13" w:rsidRPr="00C912FA">
        <w:rPr>
          <w:rFonts w:ascii="Times New Roman" w:hAnsi="Times New Roman" w:cs="Times New Roman"/>
          <w:sz w:val="24"/>
          <w:szCs w:val="24"/>
        </w:rPr>
        <w:t xml:space="preserve">One consequence </w:t>
      </w:r>
      <w:r w:rsidR="002F07E0" w:rsidRPr="004240B2">
        <w:rPr>
          <w:rFonts w:ascii="Times New Roman" w:hAnsi="Times New Roman" w:cs="Times New Roman"/>
          <w:sz w:val="24"/>
          <w:szCs w:val="24"/>
        </w:rPr>
        <w:t>of</w:t>
      </w:r>
      <w:r w:rsidR="006B5F13" w:rsidRPr="004240B2">
        <w:rPr>
          <w:rFonts w:ascii="Times New Roman" w:hAnsi="Times New Roman" w:cs="Times New Roman"/>
          <w:sz w:val="24"/>
          <w:szCs w:val="24"/>
        </w:rPr>
        <w:t xml:space="preserve"> automat</w:t>
      </w:r>
      <w:r w:rsidR="006B5F13" w:rsidRPr="00C912FA">
        <w:rPr>
          <w:rFonts w:ascii="Times New Roman" w:hAnsi="Times New Roman" w:cs="Times New Roman"/>
          <w:sz w:val="24"/>
          <w:szCs w:val="24"/>
        </w:rPr>
        <w:t>ion and regression is that test suites must be based on</w:t>
      </w:r>
      <w:r w:rsidR="00A96B86" w:rsidRPr="00C912FA">
        <w:rPr>
          <w:rFonts w:ascii="Times New Roman" w:hAnsi="Times New Roman" w:cs="Times New Roman"/>
          <w:sz w:val="24"/>
          <w:szCs w:val="24"/>
        </w:rPr>
        <w:t xml:space="preserve"> </w:t>
      </w:r>
      <w:r w:rsidR="00CE61F4" w:rsidRPr="00C912FA">
        <w:rPr>
          <w:rFonts w:ascii="Times New Roman" w:hAnsi="Times New Roman" w:cs="Times New Roman"/>
          <w:sz w:val="24"/>
          <w:szCs w:val="24"/>
        </w:rPr>
        <w:lastRenderedPageBreak/>
        <w:t>binary</w:t>
      </w:r>
      <w:r w:rsidRPr="00C912FA">
        <w:rPr>
          <w:rFonts w:ascii="Times New Roman" w:hAnsi="Times New Roman" w:cs="Times New Roman"/>
          <w:sz w:val="24"/>
          <w:szCs w:val="24"/>
        </w:rPr>
        <w:t xml:space="preserve"> </w:t>
      </w:r>
      <w:r w:rsidR="002F07E0" w:rsidRPr="00C912FA">
        <w:rPr>
          <w:rFonts w:ascii="Times New Roman" w:hAnsi="Times New Roman" w:cs="Times New Roman"/>
          <w:i/>
          <w:sz w:val="24"/>
          <w:szCs w:val="24"/>
        </w:rPr>
        <w:t>assertions,</w:t>
      </w:r>
      <w:r w:rsidRPr="00C912FA">
        <w:rPr>
          <w:rFonts w:ascii="Times New Roman" w:hAnsi="Times New Roman" w:cs="Times New Roman"/>
          <w:sz w:val="24"/>
          <w:szCs w:val="24"/>
        </w:rPr>
        <w:t xml:space="preserve"> true and </w:t>
      </w:r>
      <w:r w:rsidRPr="004240B2">
        <w:rPr>
          <w:rFonts w:ascii="Times New Roman" w:hAnsi="Times New Roman" w:cs="Times New Roman"/>
          <w:sz w:val="24"/>
          <w:szCs w:val="24"/>
        </w:rPr>
        <w:t>fal</w:t>
      </w:r>
      <w:r w:rsidR="004240B2">
        <w:rPr>
          <w:rFonts w:ascii="Times New Roman" w:hAnsi="Times New Roman" w:cs="Times New Roman"/>
          <w:sz w:val="24"/>
          <w:szCs w:val="24"/>
        </w:rPr>
        <w:t>se</w:t>
      </w:r>
      <w:r w:rsidRPr="00C912FA">
        <w:rPr>
          <w:rFonts w:ascii="Times New Roman" w:hAnsi="Times New Roman" w:cs="Times New Roman"/>
          <w:sz w:val="24"/>
          <w:szCs w:val="24"/>
        </w:rPr>
        <w:t xml:space="preserve"> statements that can be tested </w:t>
      </w:r>
      <w:r w:rsidR="00CE61F4" w:rsidRPr="00C912FA">
        <w:rPr>
          <w:rFonts w:ascii="Times New Roman" w:hAnsi="Times New Roman" w:cs="Times New Roman"/>
          <w:sz w:val="24"/>
          <w:szCs w:val="24"/>
        </w:rPr>
        <w:t>without human intervention</w:t>
      </w:r>
      <w:r w:rsidRPr="00C912FA">
        <w:rPr>
          <w:rFonts w:ascii="Times New Roman" w:hAnsi="Times New Roman" w:cs="Times New Roman"/>
          <w:sz w:val="24"/>
          <w:szCs w:val="24"/>
        </w:rPr>
        <w:t xml:space="preserve"> and </w:t>
      </w:r>
      <w:r w:rsidR="00CE61F4" w:rsidRPr="00C912FA">
        <w:rPr>
          <w:rFonts w:ascii="Times New Roman" w:hAnsi="Times New Roman" w:cs="Times New Roman"/>
          <w:sz w:val="24"/>
          <w:szCs w:val="24"/>
        </w:rPr>
        <w:t xml:space="preserve">that </w:t>
      </w:r>
      <w:r w:rsidRPr="00C912FA">
        <w:rPr>
          <w:rFonts w:ascii="Times New Roman" w:hAnsi="Times New Roman" w:cs="Times New Roman"/>
          <w:sz w:val="24"/>
          <w:szCs w:val="24"/>
        </w:rPr>
        <w:t>reveal whether the aspect of the code under consideration is correct.</w:t>
      </w:r>
      <w:r w:rsidR="007A7751">
        <w:rPr>
          <w:rFonts w:ascii="Times New Roman" w:hAnsi="Times New Roman" w:cs="Times New Roman"/>
          <w:sz w:val="24"/>
          <w:szCs w:val="24"/>
        </w:rPr>
        <w:tab/>
      </w:r>
    </w:p>
    <w:p w:rsidR="008C515B" w:rsidRPr="002B2036" w:rsidRDefault="002B2036" w:rsidP="00474DDF">
      <w:pPr>
        <w:spacing w:after="0" w:line="240" w:lineRule="auto"/>
        <w:jc w:val="both"/>
        <w:rPr>
          <w:rFonts w:ascii="Times New Roman" w:hAnsi="Times New Roman" w:cs="Times New Roman"/>
          <w:sz w:val="24"/>
          <w:szCs w:val="24"/>
          <w:highlight w:val="yellow"/>
        </w:rPr>
      </w:pPr>
      <w:r>
        <w:rPr>
          <w:rFonts w:ascii="Times New Roman" w:hAnsi="Times New Roman" w:cs="Times New Roman"/>
          <w:sz w:val="24"/>
          <w:szCs w:val="24"/>
        </w:rPr>
        <w:tab/>
      </w:r>
      <w:r w:rsidR="008C515B" w:rsidRPr="002B2036">
        <w:rPr>
          <w:rFonts w:ascii="Times New Roman" w:hAnsi="Times New Roman" w:cs="Times New Roman"/>
          <w:sz w:val="24"/>
          <w:szCs w:val="24"/>
          <w:highlight w:val="yellow"/>
        </w:rPr>
        <w:t xml:space="preserve">Unit tests exercise single units of code, such as one small subroutine calculating a gradient over a mesh. Properly designed unit tests exercise </w:t>
      </w:r>
      <w:r w:rsidR="00CE61F4" w:rsidRPr="002B2036">
        <w:rPr>
          <w:rFonts w:ascii="Times New Roman" w:hAnsi="Times New Roman" w:cs="Times New Roman"/>
          <w:sz w:val="24"/>
          <w:szCs w:val="24"/>
          <w:highlight w:val="yellow"/>
        </w:rPr>
        <w:t xml:space="preserve">all the important </w:t>
      </w:r>
      <w:r w:rsidR="008C515B" w:rsidRPr="002B2036">
        <w:rPr>
          <w:rFonts w:ascii="Times New Roman" w:hAnsi="Times New Roman" w:cs="Times New Roman"/>
          <w:sz w:val="24"/>
          <w:szCs w:val="24"/>
          <w:highlight w:val="yellow"/>
        </w:rPr>
        <w:t>“corner” cases</w:t>
      </w:r>
      <w:r w:rsidR="00CE61F4" w:rsidRPr="002B2036">
        <w:rPr>
          <w:rFonts w:ascii="Times New Roman" w:hAnsi="Times New Roman" w:cs="Times New Roman"/>
          <w:sz w:val="24"/>
          <w:szCs w:val="24"/>
          <w:highlight w:val="yellow"/>
        </w:rPr>
        <w:t xml:space="preserve"> and special inputs</w:t>
      </w:r>
      <w:r w:rsidR="008C515B" w:rsidRPr="002B2036">
        <w:rPr>
          <w:rFonts w:ascii="Times New Roman" w:hAnsi="Times New Roman" w:cs="Times New Roman"/>
          <w:sz w:val="24"/>
          <w:szCs w:val="24"/>
          <w:highlight w:val="yellow"/>
        </w:rPr>
        <w:t>. Examples for a gradient would be:</w:t>
      </w:r>
    </w:p>
    <w:p w:rsidR="008C515B" w:rsidRPr="002B2036" w:rsidRDefault="008C515B" w:rsidP="00474DDF">
      <w:pPr>
        <w:pStyle w:val="ListParagraph"/>
        <w:numPr>
          <w:ilvl w:val="0"/>
          <w:numId w:val="3"/>
        </w:numPr>
        <w:spacing w:after="0" w:line="240" w:lineRule="auto"/>
        <w:jc w:val="both"/>
        <w:rPr>
          <w:rFonts w:ascii="Times New Roman" w:hAnsi="Times New Roman" w:cs="Times New Roman"/>
          <w:sz w:val="24"/>
          <w:szCs w:val="24"/>
          <w:highlight w:val="yellow"/>
        </w:rPr>
      </w:pPr>
      <w:r w:rsidRPr="002B2036">
        <w:rPr>
          <w:rFonts w:ascii="Times New Roman" w:hAnsi="Times New Roman" w:cs="Times New Roman"/>
          <w:sz w:val="24"/>
          <w:szCs w:val="24"/>
          <w:highlight w:val="yellow"/>
        </w:rPr>
        <w:t>One well-behaved central case.</w:t>
      </w:r>
    </w:p>
    <w:p w:rsidR="008C515B" w:rsidRPr="002B2036" w:rsidRDefault="008C515B" w:rsidP="00474DDF">
      <w:pPr>
        <w:pStyle w:val="ListParagraph"/>
        <w:numPr>
          <w:ilvl w:val="0"/>
          <w:numId w:val="3"/>
        </w:numPr>
        <w:spacing w:after="0" w:line="240" w:lineRule="auto"/>
        <w:jc w:val="both"/>
        <w:rPr>
          <w:rFonts w:ascii="Times New Roman" w:hAnsi="Times New Roman" w:cs="Times New Roman"/>
          <w:sz w:val="24"/>
          <w:szCs w:val="24"/>
          <w:highlight w:val="yellow"/>
        </w:rPr>
      </w:pPr>
      <w:r w:rsidRPr="002B2036">
        <w:rPr>
          <w:rFonts w:ascii="Times New Roman" w:hAnsi="Times New Roman" w:cs="Times New Roman"/>
          <w:sz w:val="24"/>
          <w:szCs w:val="24"/>
          <w:highlight w:val="yellow"/>
        </w:rPr>
        <w:t>A test of edges of the mesh.</w:t>
      </w:r>
    </w:p>
    <w:p w:rsidR="008C515B" w:rsidRPr="002B2036" w:rsidRDefault="008C515B" w:rsidP="00474DDF">
      <w:pPr>
        <w:pStyle w:val="ListParagraph"/>
        <w:numPr>
          <w:ilvl w:val="0"/>
          <w:numId w:val="3"/>
        </w:numPr>
        <w:spacing w:after="0" w:line="240" w:lineRule="auto"/>
        <w:jc w:val="both"/>
        <w:rPr>
          <w:rFonts w:ascii="Times New Roman" w:hAnsi="Times New Roman" w:cs="Times New Roman"/>
          <w:sz w:val="24"/>
          <w:szCs w:val="24"/>
          <w:highlight w:val="yellow"/>
        </w:rPr>
      </w:pPr>
      <w:r w:rsidRPr="002B2036">
        <w:rPr>
          <w:rFonts w:ascii="Times New Roman" w:hAnsi="Times New Roman" w:cs="Times New Roman"/>
          <w:sz w:val="24"/>
          <w:szCs w:val="24"/>
          <w:highlight w:val="yellow"/>
        </w:rPr>
        <w:t>Tests that exercise features such as flux limiters with steep or zero gradients in both directions.</w:t>
      </w:r>
    </w:p>
    <w:p w:rsidR="00CE61F4" w:rsidRPr="002B2036" w:rsidRDefault="00CE61F4" w:rsidP="00474DDF">
      <w:pPr>
        <w:spacing w:after="0" w:line="240" w:lineRule="auto"/>
        <w:jc w:val="both"/>
        <w:rPr>
          <w:rFonts w:ascii="Times New Roman" w:hAnsi="Times New Roman" w:cs="Times New Roman"/>
          <w:sz w:val="24"/>
          <w:szCs w:val="24"/>
          <w:highlight w:val="yellow"/>
        </w:rPr>
      </w:pPr>
      <w:r w:rsidRPr="002B2036">
        <w:rPr>
          <w:rFonts w:ascii="Times New Roman" w:hAnsi="Times New Roman" w:cs="Times New Roman"/>
          <w:sz w:val="24"/>
          <w:szCs w:val="24"/>
          <w:highlight w:val="yellow"/>
        </w:rPr>
        <w:t>Unit tests are fast, and they allow a great number of special cases</w:t>
      </w:r>
      <w:r w:rsidR="00823067" w:rsidRPr="002B2036">
        <w:rPr>
          <w:rFonts w:ascii="Times New Roman" w:hAnsi="Times New Roman" w:cs="Times New Roman"/>
          <w:sz w:val="24"/>
          <w:szCs w:val="24"/>
          <w:highlight w:val="yellow"/>
        </w:rPr>
        <w:t xml:space="preserve"> to be exercised, which might take months when the case is embedded in a larger solver</w:t>
      </w:r>
      <w:r w:rsidRPr="002B2036">
        <w:rPr>
          <w:rFonts w:ascii="Times New Roman" w:hAnsi="Times New Roman" w:cs="Times New Roman"/>
          <w:sz w:val="24"/>
          <w:szCs w:val="24"/>
          <w:highlight w:val="yellow"/>
        </w:rPr>
        <w:t>. For instance, in the example of a gradient with limiter, imagine that the limiter contains a bug in one direction.</w:t>
      </w:r>
      <w:r w:rsidR="002B3E6C" w:rsidRPr="002B2036">
        <w:rPr>
          <w:rFonts w:ascii="Times New Roman" w:hAnsi="Times New Roman" w:cs="Times New Roman"/>
          <w:sz w:val="24"/>
          <w:szCs w:val="24"/>
          <w:highlight w:val="yellow"/>
        </w:rPr>
        <w:t xml:space="preserve"> Normal verification based on convergence might miss this in two ways. First, convergence is usually assessed without limiters, as they are order reducing. Second, algorithmic tests are usually constructed to show the algorithm solves a Partial Differential Equation, not that the code does this right in both directions.</w:t>
      </w:r>
    </w:p>
    <w:p w:rsidR="00CE61F4" w:rsidRPr="00771E98" w:rsidRDefault="006B5F13" w:rsidP="00474DDF">
      <w:pPr>
        <w:spacing w:after="0" w:line="240" w:lineRule="auto"/>
        <w:jc w:val="both"/>
        <w:rPr>
          <w:rFonts w:ascii="Times New Roman" w:hAnsi="Times New Roman" w:cs="Times New Roman"/>
          <w:sz w:val="24"/>
          <w:szCs w:val="24"/>
          <w:highlight w:val="yellow"/>
        </w:rPr>
      </w:pPr>
      <w:r w:rsidRPr="002B2036">
        <w:rPr>
          <w:rFonts w:ascii="Times New Roman" w:hAnsi="Times New Roman" w:cs="Times New Roman"/>
          <w:sz w:val="24"/>
          <w:szCs w:val="24"/>
          <w:highlight w:val="yellow"/>
        </w:rPr>
        <w:t>**** un</w:t>
      </w:r>
      <w:r w:rsidRPr="00771E98">
        <w:rPr>
          <w:rFonts w:ascii="Times New Roman" w:hAnsi="Times New Roman" w:cs="Times New Roman"/>
          <w:sz w:val="24"/>
          <w:szCs w:val="24"/>
          <w:highlight w:val="yellow"/>
        </w:rPr>
        <w:t>it test vs Sandia assertion the convergence tests catch everything.</w:t>
      </w:r>
    </w:p>
    <w:p w:rsidR="006B5F13" w:rsidRPr="00C912FA" w:rsidRDefault="006B5F13" w:rsidP="00474DDF">
      <w:pPr>
        <w:spacing w:after="0" w:line="240" w:lineRule="auto"/>
        <w:jc w:val="both"/>
        <w:rPr>
          <w:rFonts w:ascii="Times New Roman" w:hAnsi="Times New Roman" w:cs="Times New Roman"/>
          <w:sz w:val="24"/>
          <w:szCs w:val="24"/>
        </w:rPr>
      </w:pPr>
      <w:r w:rsidRPr="00771E98">
        <w:rPr>
          <w:rFonts w:ascii="Times New Roman" w:hAnsi="Times New Roman" w:cs="Times New Roman"/>
          <w:sz w:val="24"/>
          <w:szCs w:val="24"/>
          <w:highlight w:val="yellow"/>
        </w:rPr>
        <w:t>Incremental</w:t>
      </w:r>
      <w:r w:rsidR="005476D5" w:rsidRPr="00771E98">
        <w:rPr>
          <w:rFonts w:ascii="Times New Roman" w:hAnsi="Times New Roman" w:cs="Times New Roman"/>
          <w:sz w:val="24"/>
          <w:szCs w:val="24"/>
          <w:highlight w:val="yellow"/>
        </w:rPr>
        <w:t xml:space="preserve">   9454948223</w:t>
      </w:r>
    </w:p>
    <w:p w:rsidR="00CE61F4" w:rsidRPr="00C912FA" w:rsidRDefault="00CE61F4" w:rsidP="00474DDF">
      <w:pPr>
        <w:spacing w:after="0" w:line="240" w:lineRule="auto"/>
        <w:jc w:val="both"/>
        <w:rPr>
          <w:rFonts w:ascii="Times New Roman" w:hAnsi="Times New Roman" w:cs="Times New Roman"/>
          <w:sz w:val="24"/>
          <w:szCs w:val="24"/>
        </w:rPr>
      </w:pPr>
    </w:p>
    <w:p w:rsidR="00823067" w:rsidRPr="00C912FA" w:rsidRDefault="00CE61F4" w:rsidP="00474DDF">
      <w:pPr>
        <w:spacing w:after="0" w:line="240" w:lineRule="auto"/>
        <w:jc w:val="both"/>
        <w:rPr>
          <w:rFonts w:ascii="Times New Roman" w:hAnsi="Times New Roman" w:cs="Times New Roman"/>
          <w:sz w:val="24"/>
          <w:szCs w:val="24"/>
        </w:rPr>
      </w:pPr>
      <w:r w:rsidRPr="00BD246A">
        <w:rPr>
          <w:rFonts w:ascii="Times New Roman" w:hAnsi="Times New Roman" w:cs="Times New Roman"/>
          <w:sz w:val="24"/>
          <w:szCs w:val="24"/>
          <w:highlight w:val="yellow"/>
        </w:rPr>
        <w:t>above example, it is easy to imagine a full system test</w:t>
      </w:r>
      <w:r w:rsidRPr="00C912FA">
        <w:rPr>
          <w:rFonts w:ascii="Times New Roman" w:hAnsi="Times New Roman" w:cs="Times New Roman"/>
          <w:sz w:val="24"/>
          <w:szCs w:val="24"/>
        </w:rPr>
        <w:t xml:space="preserve"> </w:t>
      </w:r>
    </w:p>
    <w:p w:rsidR="00823067" w:rsidRPr="00BD246A" w:rsidRDefault="002F07E0" w:rsidP="00474DDF">
      <w:pPr>
        <w:pStyle w:val="ListParagraph"/>
        <w:numPr>
          <w:ilvl w:val="0"/>
          <w:numId w:val="4"/>
        </w:numPr>
        <w:spacing w:after="0" w:line="240" w:lineRule="auto"/>
        <w:jc w:val="both"/>
        <w:rPr>
          <w:rFonts w:ascii="Times New Roman" w:hAnsi="Times New Roman" w:cs="Times New Roman"/>
          <w:sz w:val="24"/>
          <w:szCs w:val="24"/>
          <w:highlight w:val="yellow"/>
        </w:rPr>
      </w:pPr>
      <w:r w:rsidRPr="00BD246A">
        <w:rPr>
          <w:rFonts w:ascii="Times New Roman" w:hAnsi="Times New Roman" w:cs="Times New Roman"/>
          <w:sz w:val="24"/>
          <w:szCs w:val="24"/>
          <w:highlight w:val="yellow"/>
        </w:rPr>
        <w:t>Once</w:t>
      </w:r>
      <w:r w:rsidR="00823067" w:rsidRPr="00BD246A">
        <w:rPr>
          <w:rFonts w:ascii="Times New Roman" w:hAnsi="Times New Roman" w:cs="Times New Roman"/>
          <w:sz w:val="24"/>
          <w:szCs w:val="24"/>
          <w:highlight w:val="yellow"/>
        </w:rPr>
        <w:t xml:space="preserve"> passed, </w:t>
      </w:r>
      <w:r w:rsidR="009D4C55" w:rsidRPr="00BD246A">
        <w:rPr>
          <w:rFonts w:ascii="Times New Roman" w:hAnsi="Times New Roman" w:cs="Times New Roman"/>
          <w:sz w:val="24"/>
          <w:szCs w:val="24"/>
          <w:highlight w:val="yellow"/>
        </w:rPr>
        <w:t xml:space="preserve">unit tests act as </w:t>
      </w:r>
      <w:r w:rsidR="00823067" w:rsidRPr="00BD246A">
        <w:rPr>
          <w:rFonts w:ascii="Times New Roman" w:hAnsi="Times New Roman" w:cs="Times New Roman"/>
          <w:sz w:val="24"/>
          <w:szCs w:val="24"/>
          <w:highlight w:val="yellow"/>
        </w:rPr>
        <w:t xml:space="preserve">regression </w:t>
      </w:r>
      <w:r w:rsidR="009D4C55" w:rsidRPr="00BD246A">
        <w:rPr>
          <w:rFonts w:ascii="Times New Roman" w:hAnsi="Times New Roman" w:cs="Times New Roman"/>
          <w:sz w:val="24"/>
          <w:szCs w:val="24"/>
          <w:highlight w:val="yellow"/>
        </w:rPr>
        <w:t>tests</w:t>
      </w:r>
      <w:r w:rsidR="00823067" w:rsidRPr="00BD246A">
        <w:rPr>
          <w:rFonts w:ascii="Times New Roman" w:hAnsi="Times New Roman" w:cs="Times New Roman"/>
          <w:sz w:val="24"/>
          <w:szCs w:val="24"/>
          <w:highlight w:val="yellow"/>
        </w:rPr>
        <w:t>.</w:t>
      </w:r>
    </w:p>
    <w:p w:rsidR="009D4C55" w:rsidRPr="00FE0E2C" w:rsidRDefault="009D4C55" w:rsidP="00474DDF">
      <w:pPr>
        <w:spacing w:after="0" w:line="240" w:lineRule="auto"/>
        <w:jc w:val="both"/>
        <w:rPr>
          <w:rFonts w:ascii="Times New Roman" w:hAnsi="Times New Roman" w:cs="Times New Roman"/>
          <w:sz w:val="24"/>
          <w:szCs w:val="24"/>
          <w:highlight w:val="yellow"/>
        </w:rPr>
      </w:pPr>
      <w:r w:rsidRPr="00FE0E2C">
        <w:rPr>
          <w:rFonts w:ascii="Times New Roman" w:hAnsi="Times New Roman" w:cs="Times New Roman"/>
          <w:sz w:val="24"/>
          <w:szCs w:val="24"/>
          <w:highlight w:val="yellow"/>
        </w:rPr>
        <w:t>The only downside of unit tests seem to be unawareness or reluctance to code them. These problems can be exacerbated during parallel computation.</w:t>
      </w:r>
    </w:p>
    <w:p w:rsidR="00D0222C" w:rsidRPr="00FE0E2C" w:rsidRDefault="00D0222C" w:rsidP="00474DDF">
      <w:pPr>
        <w:spacing w:after="0" w:line="240" w:lineRule="auto"/>
        <w:jc w:val="both"/>
        <w:rPr>
          <w:rFonts w:ascii="Times New Roman" w:hAnsi="Times New Roman" w:cs="Times New Roman"/>
          <w:sz w:val="24"/>
          <w:szCs w:val="24"/>
          <w:highlight w:val="yellow"/>
        </w:rPr>
      </w:pPr>
      <w:r w:rsidRPr="00FE0E2C">
        <w:rPr>
          <w:rFonts w:ascii="Times New Roman" w:hAnsi="Times New Roman" w:cs="Times New Roman"/>
          <w:sz w:val="24"/>
          <w:szCs w:val="24"/>
          <w:highlight w:val="yellow"/>
        </w:rPr>
        <w:t>Regression tests: these tests rehearse old mistakes to prevent new coding from re-introducing errors.  Regression testing is often the only type of test that can be applied to a legacy code whose architecture is not test friendly.</w:t>
      </w:r>
    </w:p>
    <w:p w:rsidR="00823067" w:rsidRPr="00C912FA" w:rsidRDefault="00BD246A" w:rsidP="00474DDF">
      <w:pPr>
        <w:spacing w:after="0" w:line="240" w:lineRule="auto"/>
        <w:jc w:val="both"/>
        <w:rPr>
          <w:rFonts w:ascii="Times New Roman" w:hAnsi="Times New Roman" w:cs="Times New Roman"/>
          <w:sz w:val="24"/>
          <w:szCs w:val="24"/>
        </w:rPr>
      </w:pPr>
      <w:r w:rsidRPr="00FE0E2C">
        <w:rPr>
          <w:rFonts w:ascii="Times New Roman" w:hAnsi="Times New Roman" w:cs="Times New Roman"/>
          <w:sz w:val="24"/>
          <w:szCs w:val="24"/>
          <w:highlight w:val="yellow"/>
        </w:rPr>
        <w:tab/>
      </w:r>
      <w:r w:rsidR="00823067" w:rsidRPr="00FE0E2C">
        <w:rPr>
          <w:rFonts w:ascii="Times New Roman" w:hAnsi="Times New Roman" w:cs="Times New Roman"/>
          <w:sz w:val="24"/>
          <w:szCs w:val="24"/>
          <w:highlight w:val="yellow"/>
        </w:rPr>
        <w:t xml:space="preserve">System or integration tests:  System tests include the interaction of components in a meaningful way. A small system might represent a single operator in the algorithm. A large system might represent the whole time update. The behavior tested by a system test will make sense to a user and the criteria are is often reportable artifacts that might be used in a publication. In this regard, we have observed </w:t>
      </w:r>
      <w:r w:rsidR="009D4C55" w:rsidRPr="00FE0E2C">
        <w:rPr>
          <w:rFonts w:ascii="Times New Roman" w:hAnsi="Times New Roman" w:cs="Times New Roman"/>
          <w:sz w:val="24"/>
          <w:szCs w:val="24"/>
          <w:highlight w:val="yellow"/>
        </w:rPr>
        <w:t>at least one</w:t>
      </w:r>
      <w:r w:rsidR="00823067" w:rsidRPr="00FE0E2C">
        <w:rPr>
          <w:rFonts w:ascii="Times New Roman" w:hAnsi="Times New Roman" w:cs="Times New Roman"/>
          <w:sz w:val="24"/>
          <w:szCs w:val="24"/>
          <w:highlight w:val="yellow"/>
        </w:rPr>
        <w:t xml:space="preserve"> “cultural” issu</w:t>
      </w:r>
      <w:r w:rsidR="009D4C55" w:rsidRPr="00FE0E2C">
        <w:rPr>
          <w:rFonts w:ascii="Times New Roman" w:hAnsi="Times New Roman" w:cs="Times New Roman"/>
          <w:sz w:val="24"/>
          <w:szCs w:val="24"/>
          <w:highlight w:val="yellow"/>
        </w:rPr>
        <w:t>e:  t</w:t>
      </w:r>
      <w:r w:rsidR="00823067" w:rsidRPr="00FE0E2C">
        <w:rPr>
          <w:rFonts w:ascii="Times New Roman" w:hAnsi="Times New Roman" w:cs="Times New Roman"/>
          <w:sz w:val="24"/>
          <w:szCs w:val="24"/>
          <w:highlight w:val="yellow"/>
        </w:rPr>
        <w:t>he criterion that a test be repeatable and automatic may conflict with the desire to report results.</w:t>
      </w:r>
    </w:p>
    <w:p w:rsidR="003B4A71" w:rsidRDefault="003B4A71" w:rsidP="00474DDF">
      <w:pPr>
        <w:spacing w:after="0" w:line="240" w:lineRule="auto"/>
        <w:jc w:val="both"/>
        <w:rPr>
          <w:rFonts w:ascii="Times New Roman" w:hAnsi="Times New Roman" w:cs="Times New Roman"/>
          <w:sz w:val="24"/>
          <w:szCs w:val="24"/>
        </w:rPr>
      </w:pPr>
    </w:p>
    <w:p w:rsidR="007A7751" w:rsidRDefault="007A7751"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NUMERICAL VERIFICATION</w:t>
      </w:r>
    </w:p>
    <w:p w:rsidR="00A45204" w:rsidRDefault="00743B74"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150872" w:rsidRDefault="00A45204"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FE0E2C">
        <w:rPr>
          <w:rFonts w:ascii="Times New Roman" w:hAnsi="Times New Roman" w:cs="Times New Roman"/>
          <w:sz w:val="24"/>
          <w:szCs w:val="24"/>
        </w:rPr>
        <w:t xml:space="preserve">One of the </w:t>
      </w:r>
      <w:r w:rsidR="00FE0E2C" w:rsidRPr="00C60A8A">
        <w:rPr>
          <w:rFonts w:ascii="Times New Roman" w:hAnsi="Times New Roman" w:cs="Times New Roman"/>
          <w:sz w:val="24"/>
          <w:szCs w:val="24"/>
        </w:rPr>
        <w:t>well-recognized and the standard verification method</w:t>
      </w:r>
      <w:r w:rsidR="00FE0E2C">
        <w:rPr>
          <w:rFonts w:ascii="Times New Roman" w:hAnsi="Times New Roman" w:cs="Times New Roman"/>
          <w:sz w:val="24"/>
          <w:szCs w:val="24"/>
        </w:rPr>
        <w:t>s</w:t>
      </w:r>
      <w:r w:rsidR="00FE0E2C" w:rsidRPr="00C60A8A">
        <w:rPr>
          <w:rFonts w:ascii="Times New Roman" w:hAnsi="Times New Roman" w:cs="Times New Roman"/>
          <w:sz w:val="24"/>
          <w:szCs w:val="24"/>
        </w:rPr>
        <w:t xml:space="preserve"> of</w:t>
      </w:r>
      <w:r w:rsidR="00FE0E2C">
        <w:rPr>
          <w:rFonts w:ascii="Times New Roman" w:hAnsi="Times New Roman" w:cs="Times New Roman"/>
          <w:sz w:val="24"/>
          <w:szCs w:val="24"/>
        </w:rPr>
        <w:t xml:space="preserve"> computational-fluid-dynamics</w:t>
      </w:r>
      <w:r w:rsidR="00FE0E2C" w:rsidRPr="00C60A8A">
        <w:rPr>
          <w:rFonts w:ascii="Times New Roman" w:hAnsi="Times New Roman" w:cs="Times New Roman"/>
          <w:sz w:val="24"/>
          <w:szCs w:val="24"/>
        </w:rPr>
        <w:t xml:space="preserve"> </w:t>
      </w:r>
      <w:r w:rsidR="00FE0E2C">
        <w:rPr>
          <w:rFonts w:ascii="Times New Roman" w:hAnsi="Times New Roman" w:cs="Times New Roman"/>
          <w:sz w:val="24"/>
          <w:szCs w:val="24"/>
        </w:rPr>
        <w:t>(</w:t>
      </w:r>
      <w:r w:rsidR="00FE0E2C" w:rsidRPr="00C60A8A">
        <w:rPr>
          <w:rFonts w:ascii="Times New Roman" w:hAnsi="Times New Roman" w:cs="Times New Roman"/>
          <w:sz w:val="24"/>
          <w:szCs w:val="24"/>
        </w:rPr>
        <w:t>CFD</w:t>
      </w:r>
      <w:r w:rsidR="00FE0E2C">
        <w:rPr>
          <w:rFonts w:ascii="Times New Roman" w:hAnsi="Times New Roman" w:cs="Times New Roman"/>
          <w:sz w:val="24"/>
          <w:szCs w:val="24"/>
        </w:rPr>
        <w:t xml:space="preserve">) </w:t>
      </w:r>
      <w:r w:rsidR="00FE0E2C" w:rsidRPr="00C60A8A">
        <w:rPr>
          <w:rFonts w:ascii="Times New Roman" w:hAnsi="Times New Roman" w:cs="Times New Roman"/>
          <w:sz w:val="24"/>
          <w:szCs w:val="24"/>
        </w:rPr>
        <w:t>codes</w:t>
      </w:r>
      <w:r w:rsidR="00FE0E2C">
        <w:rPr>
          <w:rFonts w:ascii="Times New Roman" w:hAnsi="Times New Roman" w:cs="Times New Roman"/>
          <w:sz w:val="24"/>
          <w:szCs w:val="24"/>
        </w:rPr>
        <w:t xml:space="preserve"> is based on t</w:t>
      </w:r>
      <w:r w:rsidR="000E264F" w:rsidRPr="00C60A8A">
        <w:rPr>
          <w:rFonts w:ascii="Times New Roman" w:hAnsi="Times New Roman" w:cs="Times New Roman"/>
          <w:sz w:val="24"/>
          <w:szCs w:val="24"/>
        </w:rPr>
        <w:t>he</w:t>
      </w:r>
      <w:r w:rsidR="00FE0E2C">
        <w:rPr>
          <w:rFonts w:ascii="Times New Roman" w:hAnsi="Times New Roman" w:cs="Times New Roman"/>
          <w:sz w:val="24"/>
          <w:szCs w:val="24"/>
        </w:rPr>
        <w:t xml:space="preserve"> notion of</w:t>
      </w:r>
      <w:r w:rsidR="000E264F" w:rsidRPr="00C60A8A">
        <w:rPr>
          <w:rFonts w:ascii="Times New Roman" w:hAnsi="Times New Roman" w:cs="Times New Roman"/>
          <w:sz w:val="24"/>
          <w:szCs w:val="24"/>
        </w:rPr>
        <w:t xml:space="preserve"> mesh convergence. </w:t>
      </w:r>
      <w:r w:rsidR="00FE0E2C">
        <w:rPr>
          <w:rFonts w:ascii="Times New Roman" w:hAnsi="Times New Roman" w:cs="Times New Roman"/>
          <w:sz w:val="24"/>
          <w:szCs w:val="24"/>
        </w:rPr>
        <w:t>This method provides a quantitative measure o</w:t>
      </w:r>
      <w:r w:rsidR="001A1AEC">
        <w:rPr>
          <w:rFonts w:ascii="Times New Roman" w:hAnsi="Times New Roman" w:cs="Times New Roman"/>
          <w:sz w:val="24"/>
          <w:szCs w:val="24"/>
        </w:rPr>
        <w:t>f</w:t>
      </w:r>
      <w:r w:rsidR="00FE0E2C">
        <w:rPr>
          <w:rFonts w:ascii="Times New Roman" w:hAnsi="Times New Roman" w:cs="Times New Roman"/>
          <w:sz w:val="24"/>
          <w:szCs w:val="24"/>
        </w:rPr>
        <w:t xml:space="preserve"> the ability of the code to respond to changes in spatial and time steps. </w:t>
      </w:r>
      <w:r w:rsidR="000E264F" w:rsidRPr="00C60A8A">
        <w:rPr>
          <w:rFonts w:ascii="Times New Roman" w:hAnsi="Times New Roman" w:cs="Times New Roman"/>
          <w:sz w:val="24"/>
          <w:szCs w:val="24"/>
        </w:rPr>
        <w:t>The ratio of consecutive error norms is a perfect vehicle to catch any coding error/algorithm problem. The points need</w:t>
      </w:r>
      <w:r w:rsidR="00FE0E2C">
        <w:rPr>
          <w:rFonts w:ascii="Times New Roman" w:hAnsi="Times New Roman" w:cs="Times New Roman"/>
          <w:sz w:val="24"/>
          <w:szCs w:val="24"/>
        </w:rPr>
        <w:t>ed</w:t>
      </w:r>
      <w:r w:rsidR="000E264F" w:rsidRPr="00C60A8A">
        <w:rPr>
          <w:rFonts w:ascii="Times New Roman" w:hAnsi="Times New Roman" w:cs="Times New Roman"/>
          <w:sz w:val="24"/>
          <w:szCs w:val="24"/>
        </w:rPr>
        <w:t xml:space="preserve"> to be considered in any mesh-convergence study include:</w:t>
      </w:r>
    </w:p>
    <w:p w:rsidR="00150872" w:rsidRPr="00C60A8A" w:rsidRDefault="00150872" w:rsidP="00474DDF">
      <w:pPr>
        <w:spacing w:after="0" w:line="240" w:lineRule="auto"/>
        <w:jc w:val="both"/>
        <w:rPr>
          <w:rFonts w:ascii="Times New Roman" w:hAnsi="Times New Roman" w:cs="Times New Roman"/>
          <w:sz w:val="24"/>
          <w:szCs w:val="24"/>
        </w:rPr>
      </w:pPr>
    </w:p>
    <w:p w:rsidR="00150872" w:rsidRDefault="00A45204" w:rsidP="00FE0E2C">
      <w:pPr>
        <w:numPr>
          <w:ilvl w:val="0"/>
          <w:numId w:val="6"/>
        </w:numPr>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Norms: </w:t>
      </w:r>
      <w:r w:rsidR="00150872" w:rsidRPr="00771E98">
        <w:rPr>
          <w:rFonts w:ascii="Times New Roman" w:hAnsi="Times New Roman" w:cs="Times New Roman"/>
          <w:sz w:val="24"/>
          <w:szCs w:val="24"/>
        </w:rPr>
        <w:t>L</w:t>
      </w:r>
      <w:r w:rsidR="00777D0D">
        <w:rPr>
          <w:rFonts w:ascii="Times New Roman" w:hAnsi="Times New Roman" w:cs="Times New Roman"/>
          <w:sz w:val="24"/>
          <w:szCs w:val="24"/>
          <w:vertAlign w:val="subscript"/>
        </w:rPr>
        <w:t>∞</w:t>
      </w:r>
      <w:r w:rsidR="00150872" w:rsidRPr="00777D0D">
        <w:rPr>
          <w:vertAlign w:val="superscript"/>
        </w:rPr>
        <w:footnoteReference w:id="1"/>
      </w:r>
      <w:r w:rsidR="00150872" w:rsidRPr="00771E98">
        <w:rPr>
          <w:rFonts w:ascii="Times New Roman" w:hAnsi="Times New Roman" w:cs="Times New Roman"/>
          <w:sz w:val="24"/>
          <w:szCs w:val="24"/>
        </w:rPr>
        <w:t xml:space="preserve"> </w:t>
      </w:r>
      <w:r w:rsidR="00150872" w:rsidRPr="00C60A8A">
        <w:rPr>
          <w:rFonts w:ascii="Times New Roman" w:hAnsi="Times New Roman" w:cs="Times New Roman"/>
          <w:sz w:val="24"/>
          <w:szCs w:val="24"/>
        </w:rPr>
        <w:t>should be included as an ultimate diagnostic tool for local errors and worst case scenario. L</w:t>
      </w:r>
      <w:r w:rsidR="00150872" w:rsidRPr="00777D0D">
        <w:rPr>
          <w:rFonts w:ascii="Times New Roman" w:hAnsi="Times New Roman" w:cs="Times New Roman"/>
          <w:sz w:val="24"/>
          <w:szCs w:val="24"/>
          <w:vertAlign w:val="subscript"/>
        </w:rPr>
        <w:t>2</w:t>
      </w:r>
      <w:r w:rsidR="00150872" w:rsidRPr="00771E98">
        <w:rPr>
          <w:rFonts w:ascii="Times New Roman" w:hAnsi="Times New Roman" w:cs="Times New Roman"/>
          <w:sz w:val="24"/>
          <w:szCs w:val="24"/>
        </w:rPr>
        <w:t xml:space="preserve"> </w:t>
      </w:r>
      <w:r w:rsidR="00150872" w:rsidRPr="00C60A8A">
        <w:rPr>
          <w:rFonts w:ascii="Times New Roman" w:hAnsi="Times New Roman" w:cs="Times New Roman"/>
          <w:sz w:val="24"/>
          <w:szCs w:val="24"/>
        </w:rPr>
        <w:t xml:space="preserve">is </w:t>
      </w:r>
      <w:r>
        <w:rPr>
          <w:rFonts w:ascii="Times New Roman" w:hAnsi="Times New Roman" w:cs="Times New Roman"/>
          <w:sz w:val="24"/>
          <w:szCs w:val="24"/>
        </w:rPr>
        <w:t xml:space="preserve">a </w:t>
      </w:r>
      <w:r w:rsidR="00150872" w:rsidRPr="00C60A8A">
        <w:rPr>
          <w:rFonts w:ascii="Times New Roman" w:hAnsi="Times New Roman" w:cs="Times New Roman"/>
          <w:sz w:val="24"/>
          <w:szCs w:val="24"/>
        </w:rPr>
        <w:t>more forgiving norm compare</w:t>
      </w:r>
      <w:r>
        <w:rPr>
          <w:rFonts w:ascii="Times New Roman" w:hAnsi="Times New Roman" w:cs="Times New Roman"/>
          <w:sz w:val="24"/>
          <w:szCs w:val="24"/>
        </w:rPr>
        <w:t>d</w:t>
      </w:r>
      <w:r w:rsidR="00150872" w:rsidRPr="00C60A8A">
        <w:rPr>
          <w:rFonts w:ascii="Times New Roman" w:hAnsi="Times New Roman" w:cs="Times New Roman"/>
          <w:sz w:val="24"/>
          <w:szCs w:val="24"/>
        </w:rPr>
        <w:t xml:space="preserve"> to the first error norm L</w:t>
      </w:r>
      <w:r w:rsidR="00150872" w:rsidRPr="00777D0D">
        <w:rPr>
          <w:rFonts w:ascii="Times New Roman" w:hAnsi="Times New Roman" w:cs="Times New Roman"/>
          <w:sz w:val="24"/>
          <w:szCs w:val="24"/>
          <w:vertAlign w:val="subscript"/>
        </w:rPr>
        <w:t>1</w:t>
      </w:r>
      <w:r w:rsidR="00150872" w:rsidRPr="00C60A8A">
        <w:rPr>
          <w:rFonts w:ascii="Times New Roman" w:hAnsi="Times New Roman" w:cs="Times New Roman"/>
          <w:sz w:val="24"/>
          <w:szCs w:val="24"/>
        </w:rPr>
        <w:t>. We recommend L</w:t>
      </w:r>
      <w:r w:rsidR="00150872" w:rsidRPr="00777D0D">
        <w:rPr>
          <w:rFonts w:ascii="Times New Roman" w:hAnsi="Times New Roman" w:cs="Times New Roman"/>
          <w:sz w:val="24"/>
          <w:szCs w:val="24"/>
          <w:vertAlign w:val="subscript"/>
        </w:rPr>
        <w:t>1</w:t>
      </w:r>
      <w:r w:rsidR="00150872" w:rsidRPr="00771E98">
        <w:rPr>
          <w:rFonts w:ascii="Times New Roman" w:hAnsi="Times New Roman" w:cs="Times New Roman"/>
          <w:sz w:val="24"/>
          <w:szCs w:val="24"/>
        </w:rPr>
        <w:t xml:space="preserve"> </w:t>
      </w:r>
      <w:r w:rsidR="00150872" w:rsidRPr="00C60A8A">
        <w:rPr>
          <w:rFonts w:ascii="Times New Roman" w:hAnsi="Times New Roman" w:cs="Times New Roman"/>
          <w:sz w:val="24"/>
          <w:szCs w:val="24"/>
        </w:rPr>
        <w:t>as an appropriate global metric of error.</w:t>
      </w:r>
      <w:r w:rsidR="00150872" w:rsidRPr="00777D0D">
        <w:rPr>
          <w:vertAlign w:val="superscript"/>
        </w:rPr>
        <w:footnoteReference w:id="2"/>
      </w:r>
    </w:p>
    <w:p w:rsidR="00A45204" w:rsidRDefault="00A45204" w:rsidP="00FE0E2C">
      <w:pPr>
        <w:numPr>
          <w:ilvl w:val="0"/>
          <w:numId w:val="6"/>
        </w:numPr>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The c</w:t>
      </w:r>
      <w:r w:rsidRPr="00C60A8A">
        <w:rPr>
          <w:rFonts w:ascii="Times New Roman" w:hAnsi="Times New Roman" w:cs="Times New Roman"/>
          <w:sz w:val="24"/>
          <w:szCs w:val="24"/>
        </w:rPr>
        <w:t>onvergence ratio in a very coarse grid oscillates around its main value</w:t>
      </w:r>
      <w:r>
        <w:rPr>
          <w:rFonts w:ascii="Times New Roman" w:hAnsi="Times New Roman" w:cs="Times New Roman"/>
          <w:sz w:val="24"/>
          <w:szCs w:val="24"/>
        </w:rPr>
        <w:t>;</w:t>
      </w:r>
      <w:r w:rsidRPr="00C60A8A">
        <w:rPr>
          <w:rFonts w:ascii="Times New Roman" w:hAnsi="Times New Roman" w:cs="Times New Roman"/>
          <w:sz w:val="24"/>
          <w:szCs w:val="24"/>
        </w:rPr>
        <w:t xml:space="preserve"> as the grid size is refined</w:t>
      </w:r>
      <w:r>
        <w:rPr>
          <w:rFonts w:ascii="Times New Roman" w:hAnsi="Times New Roman" w:cs="Times New Roman"/>
          <w:sz w:val="24"/>
          <w:szCs w:val="24"/>
        </w:rPr>
        <w:t>,</w:t>
      </w:r>
      <w:r w:rsidRPr="00C60A8A">
        <w:rPr>
          <w:rFonts w:ascii="Times New Roman" w:hAnsi="Times New Roman" w:cs="Times New Roman"/>
          <w:sz w:val="24"/>
          <w:szCs w:val="24"/>
        </w:rPr>
        <w:t xml:space="preserve"> convergence becomes monoton</w:t>
      </w:r>
      <w:r>
        <w:rPr>
          <w:rFonts w:ascii="Times New Roman" w:hAnsi="Times New Roman" w:cs="Times New Roman"/>
          <w:sz w:val="24"/>
          <w:szCs w:val="24"/>
        </w:rPr>
        <w:t>ic</w:t>
      </w:r>
      <w:r w:rsidRPr="00C60A8A">
        <w:rPr>
          <w:rFonts w:ascii="Times New Roman" w:hAnsi="Times New Roman" w:cs="Times New Roman"/>
          <w:sz w:val="24"/>
          <w:szCs w:val="24"/>
        </w:rPr>
        <w:t xml:space="preserve"> until the mesh size reaches a point where the machine precision overtakes the truncation error of the numerical scheme</w:t>
      </w:r>
      <w:r>
        <w:rPr>
          <w:rFonts w:ascii="Times New Roman" w:hAnsi="Times New Roman" w:cs="Times New Roman"/>
          <w:sz w:val="24"/>
          <w:szCs w:val="24"/>
        </w:rPr>
        <w:t>.</w:t>
      </w:r>
      <w:r w:rsidRPr="00C60A8A">
        <w:rPr>
          <w:rFonts w:ascii="Times New Roman" w:hAnsi="Times New Roman" w:cs="Times New Roman"/>
          <w:sz w:val="24"/>
          <w:szCs w:val="24"/>
        </w:rPr>
        <w:t xml:space="preserve"> </w:t>
      </w:r>
      <w:r>
        <w:rPr>
          <w:rFonts w:ascii="Times New Roman" w:hAnsi="Times New Roman" w:cs="Times New Roman"/>
          <w:sz w:val="24"/>
          <w:szCs w:val="24"/>
        </w:rPr>
        <w:t>A</w:t>
      </w:r>
      <w:r w:rsidRPr="00C60A8A">
        <w:rPr>
          <w:rFonts w:ascii="Times New Roman" w:hAnsi="Times New Roman" w:cs="Times New Roman"/>
          <w:sz w:val="24"/>
          <w:szCs w:val="24"/>
        </w:rPr>
        <w:t>t this point error norms do not change and convergence rate is zero.</w:t>
      </w:r>
      <w:r>
        <w:rPr>
          <w:rFonts w:ascii="Times New Roman" w:hAnsi="Times New Roman" w:cs="Times New Roman"/>
          <w:sz w:val="24"/>
          <w:szCs w:val="24"/>
        </w:rPr>
        <w:t xml:space="preserve"> Thus, convergence ratios should be checked for intermediate grid sizes (p</w:t>
      </w:r>
      <w:r w:rsidR="002040BF">
        <w:rPr>
          <w:rFonts w:ascii="Times New Roman" w:hAnsi="Times New Roman" w:cs="Times New Roman"/>
          <w:sz w:val="24"/>
          <w:szCs w:val="24"/>
        </w:rPr>
        <w:t>r</w:t>
      </w:r>
      <w:r>
        <w:rPr>
          <w:rFonts w:ascii="Times New Roman" w:hAnsi="Times New Roman" w:cs="Times New Roman"/>
          <w:sz w:val="24"/>
          <w:szCs w:val="24"/>
        </w:rPr>
        <w:t>eferably at the scale of the real phenomenon).</w:t>
      </w:r>
    </w:p>
    <w:p w:rsidR="00A45204" w:rsidRDefault="00A45204" w:rsidP="00FE0E2C">
      <w:pPr>
        <w:numPr>
          <w:ilvl w:val="0"/>
          <w:numId w:val="6"/>
        </w:numPr>
        <w:spacing w:after="0" w:line="240" w:lineRule="auto"/>
        <w:ind w:left="0" w:firstLine="0"/>
        <w:jc w:val="both"/>
        <w:rPr>
          <w:rFonts w:ascii="Times New Roman" w:hAnsi="Times New Roman" w:cs="Times New Roman"/>
          <w:sz w:val="24"/>
          <w:szCs w:val="24"/>
        </w:rPr>
      </w:pPr>
      <w:r w:rsidRPr="00C60A8A">
        <w:rPr>
          <w:rFonts w:ascii="Times New Roman" w:hAnsi="Times New Roman" w:cs="Times New Roman"/>
          <w:sz w:val="24"/>
          <w:szCs w:val="24"/>
        </w:rPr>
        <w:t>Although the convergence is a reliable warning of a defect, it should not be forgotten that the main goal in practice is a more accurate solver. Therefore</w:t>
      </w:r>
      <w:r>
        <w:rPr>
          <w:rFonts w:ascii="Times New Roman" w:hAnsi="Times New Roman" w:cs="Times New Roman"/>
          <w:sz w:val="24"/>
          <w:szCs w:val="24"/>
        </w:rPr>
        <w:t>,</w:t>
      </w:r>
      <w:r w:rsidRPr="00C60A8A">
        <w:rPr>
          <w:rFonts w:ascii="Times New Roman" w:hAnsi="Times New Roman" w:cs="Times New Roman"/>
          <w:sz w:val="24"/>
          <w:szCs w:val="24"/>
        </w:rPr>
        <w:t xml:space="preserve"> the superiority of methods should be assessed based on</w:t>
      </w:r>
      <w:r w:rsidRPr="00A45204">
        <w:rPr>
          <w:rFonts w:ascii="Times New Roman" w:hAnsi="Times New Roman" w:cs="Times New Roman"/>
          <w:sz w:val="24"/>
          <w:szCs w:val="24"/>
        </w:rPr>
        <w:t xml:space="preserve"> </w:t>
      </w:r>
      <w:r w:rsidRPr="00C60A8A">
        <w:rPr>
          <w:rFonts w:ascii="Times New Roman" w:hAnsi="Times New Roman" w:cs="Times New Roman"/>
          <w:sz w:val="24"/>
          <w:szCs w:val="24"/>
        </w:rPr>
        <w:t>both convergence and accuracy. Accuracy metrics similarly are error norms as is discussed above, however for evaluating the accuracy error norms should be normalized by an appropriate scale of the solution.</w:t>
      </w:r>
    </w:p>
    <w:p w:rsidR="00A45204" w:rsidRDefault="00A45204" w:rsidP="00FE0E2C">
      <w:pPr>
        <w:numPr>
          <w:ilvl w:val="0"/>
          <w:numId w:val="6"/>
        </w:numPr>
        <w:spacing w:after="0" w:line="240" w:lineRule="auto"/>
        <w:ind w:left="0" w:firstLine="0"/>
        <w:jc w:val="both"/>
        <w:rPr>
          <w:rFonts w:ascii="Times New Roman" w:hAnsi="Times New Roman" w:cs="Times New Roman"/>
          <w:sz w:val="24"/>
          <w:szCs w:val="24"/>
        </w:rPr>
      </w:pPr>
      <w:r w:rsidRPr="00A45204">
        <w:rPr>
          <w:rFonts w:ascii="Times New Roman" w:hAnsi="Times New Roman" w:cs="Times New Roman"/>
          <w:sz w:val="24"/>
          <w:szCs w:val="24"/>
          <w:highlight w:val="yellow"/>
        </w:rPr>
        <w:t>All of the convergence tests such as MMS, Richardson Extrapolation, could be run by a same driver. The post processing of the convergence test also could carry out with a same code for all the tests.</w:t>
      </w:r>
    </w:p>
    <w:p w:rsidR="00A45204" w:rsidRDefault="00A45204" w:rsidP="00FE0E2C">
      <w:pPr>
        <w:numPr>
          <w:ilvl w:val="0"/>
          <w:numId w:val="6"/>
        </w:numPr>
        <w:spacing w:after="0" w:line="240" w:lineRule="auto"/>
        <w:ind w:left="0" w:firstLine="0"/>
        <w:jc w:val="both"/>
        <w:rPr>
          <w:rFonts w:ascii="Times New Roman" w:hAnsi="Times New Roman" w:cs="Times New Roman"/>
          <w:sz w:val="24"/>
          <w:szCs w:val="24"/>
        </w:rPr>
      </w:pPr>
      <w:r w:rsidRPr="00C60A8A">
        <w:rPr>
          <w:rFonts w:ascii="Times New Roman" w:hAnsi="Times New Roman" w:cs="Times New Roman"/>
          <w:sz w:val="24"/>
          <w:szCs w:val="24"/>
        </w:rPr>
        <w:t xml:space="preserve">Visualization of time evolution of error and results in the solution domain is a </w:t>
      </w:r>
      <w:r w:rsidR="005E21C2">
        <w:rPr>
          <w:rFonts w:ascii="Times New Roman" w:hAnsi="Times New Roman" w:cs="Times New Roman"/>
          <w:sz w:val="24"/>
          <w:szCs w:val="24"/>
        </w:rPr>
        <w:t>recommended</w:t>
      </w:r>
      <w:r w:rsidR="005E21C2" w:rsidRPr="00C60A8A">
        <w:rPr>
          <w:rFonts w:ascii="Times New Roman" w:hAnsi="Times New Roman" w:cs="Times New Roman"/>
          <w:sz w:val="24"/>
          <w:szCs w:val="24"/>
        </w:rPr>
        <w:t xml:space="preserve"> </w:t>
      </w:r>
      <w:r w:rsidRPr="00C60A8A">
        <w:rPr>
          <w:rFonts w:ascii="Times New Roman" w:hAnsi="Times New Roman" w:cs="Times New Roman"/>
          <w:sz w:val="24"/>
          <w:szCs w:val="24"/>
        </w:rPr>
        <w:t>strategy for debugging in cases the source of inaccuracy is obscure.</w:t>
      </w:r>
    </w:p>
    <w:p w:rsidR="00C60A8A" w:rsidRPr="00C60A8A" w:rsidRDefault="003848C5"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60A8A" w:rsidRPr="00C60A8A">
        <w:rPr>
          <w:rFonts w:ascii="Times New Roman" w:hAnsi="Times New Roman" w:cs="Times New Roman"/>
          <w:sz w:val="24"/>
          <w:szCs w:val="24"/>
        </w:rPr>
        <w:t xml:space="preserve">The question here is: if one wants to find accuracy and convergence ratio of a scheme in which the analytical solution is unknown (absence of analytical solution is the main motivator towards all numerical methods), what should be done? It is ideal to test a model’s correctness by comparing its numerical results with analytical solutions; however the difficulty is that there is not a general solution for the non-linear IBVP in </w:t>
      </w:r>
      <w:r w:rsidR="00EA6D0F">
        <w:rPr>
          <w:rFonts w:ascii="Times New Roman" w:hAnsi="Times New Roman" w:cs="Times New Roman"/>
          <w:sz w:val="24"/>
          <w:szCs w:val="24"/>
        </w:rPr>
        <w:t>water quality</w:t>
      </w:r>
      <w:r w:rsidR="00C60A8A" w:rsidRPr="00C60A8A">
        <w:rPr>
          <w:rFonts w:ascii="Times New Roman" w:hAnsi="Times New Roman" w:cs="Times New Roman"/>
          <w:sz w:val="24"/>
          <w:szCs w:val="24"/>
        </w:rPr>
        <w:t xml:space="preserve">. There are some ways to deal with this problem from the simplest to the most sophisticated: </w:t>
      </w:r>
    </w:p>
    <w:p w:rsidR="00EA6D0F" w:rsidRDefault="00EA6D0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C60A8A" w:rsidRPr="00771E98">
        <w:rPr>
          <w:rFonts w:ascii="Times New Roman" w:hAnsi="Times New Roman" w:cs="Times New Roman"/>
          <w:sz w:val="24"/>
          <w:szCs w:val="24"/>
        </w:rPr>
        <w:t xml:space="preserve">Comparing with a higher order code/run on </w:t>
      </w:r>
      <w:r>
        <w:rPr>
          <w:rFonts w:ascii="Times New Roman" w:hAnsi="Times New Roman" w:cs="Times New Roman"/>
          <w:sz w:val="24"/>
          <w:szCs w:val="24"/>
        </w:rPr>
        <w:t xml:space="preserve">a </w:t>
      </w:r>
      <w:r w:rsidR="00C60A8A" w:rsidRPr="00771E98">
        <w:rPr>
          <w:rFonts w:ascii="Times New Roman" w:hAnsi="Times New Roman" w:cs="Times New Roman"/>
          <w:sz w:val="24"/>
          <w:szCs w:val="24"/>
        </w:rPr>
        <w:t>dense mesh</w:t>
      </w:r>
      <w:r>
        <w:rPr>
          <w:rFonts w:ascii="Times New Roman" w:hAnsi="Times New Roman" w:cs="Times New Roman"/>
          <w:sz w:val="24"/>
          <w:szCs w:val="24"/>
        </w:rPr>
        <w:t>.</w:t>
      </w:r>
      <w:r w:rsidR="004413EA">
        <w:rPr>
          <w:rFonts w:ascii="Times New Roman" w:hAnsi="Times New Roman" w:cs="Times New Roman"/>
          <w:sz w:val="24"/>
          <w:szCs w:val="24"/>
        </w:rPr>
        <w:t xml:space="preserve"> </w:t>
      </w:r>
      <w:r w:rsidR="001B279E">
        <w:rPr>
          <w:rFonts w:ascii="Times New Roman" w:hAnsi="Times New Roman" w:cs="Times New Roman"/>
          <w:sz w:val="24"/>
          <w:szCs w:val="24"/>
        </w:rPr>
        <w:t>D</w:t>
      </w:r>
      <w:r w:rsidR="001B279E">
        <w:rPr>
          <w:rFonts w:ascii="Times New Roman" w:hAnsi="Times New Roman" w:cs="Times New Roman"/>
          <w:sz w:val="24"/>
          <w:szCs w:val="24"/>
        </w:rPr>
        <w:t xml:space="preserve">ownside </w:t>
      </w:r>
      <w:r w:rsidR="001B279E">
        <w:rPr>
          <w:rFonts w:ascii="Times New Roman" w:hAnsi="Times New Roman" w:cs="Times New Roman"/>
          <w:sz w:val="24"/>
          <w:szCs w:val="24"/>
        </w:rPr>
        <w:t>of the method is:</w:t>
      </w:r>
      <w:r w:rsidR="004413EA">
        <w:rPr>
          <w:rFonts w:ascii="Times New Roman" w:hAnsi="Times New Roman" w:cs="Times New Roman"/>
          <w:sz w:val="24"/>
          <w:szCs w:val="24"/>
        </w:rPr>
        <w:t xml:space="preserve"> the benchmark code requires verification prior to </w:t>
      </w:r>
      <w:r w:rsidR="001B279E">
        <w:rPr>
          <w:rFonts w:ascii="Times New Roman" w:hAnsi="Times New Roman" w:cs="Times New Roman"/>
          <w:sz w:val="24"/>
          <w:szCs w:val="24"/>
        </w:rPr>
        <w:t>the code that is subjected to the verification process.</w:t>
      </w:r>
      <w:r w:rsidR="004413EA">
        <w:rPr>
          <w:rFonts w:ascii="Times New Roman" w:hAnsi="Times New Roman" w:cs="Times New Roman"/>
          <w:sz w:val="24"/>
          <w:szCs w:val="24"/>
        </w:rPr>
        <w:t xml:space="preserve"> </w:t>
      </w:r>
    </w:p>
    <w:p w:rsidR="00C60A8A" w:rsidRPr="00C60A8A" w:rsidRDefault="00EA6D0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C60A8A" w:rsidRPr="00771E98">
        <w:rPr>
          <w:rFonts w:ascii="Times New Roman" w:hAnsi="Times New Roman" w:cs="Times New Roman"/>
          <w:sz w:val="24"/>
          <w:szCs w:val="24"/>
        </w:rPr>
        <w:t>Richardson Extrapolation</w:t>
      </w:r>
      <w:r>
        <w:rPr>
          <w:rFonts w:ascii="Times New Roman" w:hAnsi="Times New Roman" w:cs="Times New Roman"/>
          <w:sz w:val="24"/>
          <w:szCs w:val="24"/>
        </w:rPr>
        <w:t>: it</w:t>
      </w:r>
      <w:r w:rsidR="00C60A8A" w:rsidRPr="00C60A8A">
        <w:rPr>
          <w:rFonts w:ascii="Times New Roman" w:hAnsi="Times New Roman" w:cs="Times New Roman"/>
          <w:sz w:val="24"/>
          <w:szCs w:val="24"/>
        </w:rPr>
        <w:t xml:space="preserve"> is the common method for dealing with commercial packages and multidimensional complex systems (Roache and Knupp, 1993)</w:t>
      </w:r>
      <w:r>
        <w:rPr>
          <w:rFonts w:ascii="Times New Roman" w:hAnsi="Times New Roman" w:cs="Times New Roman"/>
          <w:sz w:val="24"/>
          <w:szCs w:val="24"/>
        </w:rPr>
        <w:t>.</w:t>
      </w:r>
      <w:r w:rsidR="00C60A8A" w:rsidRPr="00C60A8A">
        <w:rPr>
          <w:rFonts w:ascii="Times New Roman" w:hAnsi="Times New Roman" w:cs="Times New Roman"/>
          <w:sz w:val="24"/>
          <w:szCs w:val="24"/>
        </w:rPr>
        <w:t xml:space="preserve"> </w:t>
      </w:r>
      <w:r>
        <w:rPr>
          <w:rFonts w:ascii="Times New Roman" w:hAnsi="Times New Roman" w:cs="Times New Roman"/>
          <w:sz w:val="24"/>
          <w:szCs w:val="24"/>
        </w:rPr>
        <w:t>H</w:t>
      </w:r>
      <w:r w:rsidR="00C60A8A" w:rsidRPr="00C60A8A">
        <w:rPr>
          <w:rFonts w:ascii="Times New Roman" w:hAnsi="Times New Roman" w:cs="Times New Roman"/>
          <w:sz w:val="24"/>
          <w:szCs w:val="24"/>
        </w:rPr>
        <w:t xml:space="preserve">owever the drawback is that the method only checks if the solver converges and it is not able to measure where it is converging to.  </w:t>
      </w:r>
    </w:p>
    <w:p w:rsidR="00C60A8A" w:rsidRPr="00C60A8A" w:rsidRDefault="00B25709" w:rsidP="00474DDF">
      <w:pPr>
        <w:spacing w:after="0" w:line="240" w:lineRule="auto"/>
        <w:jc w:val="both"/>
        <w:rPr>
          <w:rFonts w:ascii="Times New Roman" w:hAnsi="Times New Roman" w:cs="Times New Roman"/>
          <w:sz w:val="24"/>
          <w:szCs w:val="24"/>
        </w:rPr>
      </w:pPr>
      <w:r w:rsidRPr="00B25709">
        <w:rPr>
          <w:rFonts w:ascii="Times New Roman" w:hAnsi="Times New Roman" w:cs="Times New Roman"/>
          <w:sz w:val="24"/>
          <w:szCs w:val="24"/>
          <w:highlight w:val="yellow"/>
        </w:rPr>
        <w:t>Difficulties arise in Richardson EXTRAPOLATION???(BC/IC incompatibility?)</w:t>
      </w:r>
      <w:r w:rsidR="00C60A8A" w:rsidRPr="00C60A8A">
        <w:rPr>
          <w:rFonts w:ascii="Times New Roman" w:hAnsi="Times New Roman" w:cs="Times New Roman"/>
          <w:sz w:val="24"/>
          <w:szCs w:val="24"/>
        </w:rPr>
        <w:t xml:space="preserve">   </w:t>
      </w:r>
    </w:p>
    <w:p w:rsidR="00C60A8A" w:rsidRPr="00C60A8A" w:rsidRDefault="00EA6D0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C60A8A" w:rsidRPr="00771E98">
        <w:rPr>
          <w:rFonts w:ascii="Times New Roman" w:hAnsi="Times New Roman" w:cs="Times New Roman"/>
          <w:sz w:val="24"/>
          <w:szCs w:val="24"/>
        </w:rPr>
        <w:t>Method of Manufactured Solutions</w:t>
      </w:r>
      <w:r w:rsidR="00C60A8A" w:rsidRPr="00C60A8A">
        <w:rPr>
          <w:rFonts w:ascii="Times New Roman" w:hAnsi="Times New Roman" w:cs="Times New Roman"/>
          <w:sz w:val="24"/>
          <w:szCs w:val="24"/>
        </w:rPr>
        <w:t xml:space="preserve"> (MMS) (Wang and Jia, 2009), and </w:t>
      </w:r>
      <w:r w:rsidR="00C60A8A" w:rsidRPr="00771E98">
        <w:rPr>
          <w:rFonts w:ascii="Times New Roman" w:hAnsi="Times New Roman" w:cs="Times New Roman"/>
          <w:sz w:val="24"/>
          <w:szCs w:val="24"/>
        </w:rPr>
        <w:t>Prescribed Solution Forcing Method</w:t>
      </w:r>
      <w:r w:rsidR="00C60A8A" w:rsidRPr="00C60A8A">
        <w:rPr>
          <w:rFonts w:ascii="Times New Roman" w:hAnsi="Times New Roman" w:cs="Times New Roman"/>
          <w:sz w:val="24"/>
          <w:szCs w:val="24"/>
        </w:rPr>
        <w:t xml:space="preserve"> (PSF) (Dee and Da Silva, 1986). The basic concept of the MMS and PSF is to compare the correctness of numerical solvers using an arbitrary manufactured function. MMS and PSF are conceptually following the same idea, although the former is more general than the latter. PSF have been used for the verification cases in which the user can not access the source code to define boundary conditions such as some groundwater codes. </w:t>
      </w:r>
    </w:p>
    <w:p w:rsidR="007A7751" w:rsidRDefault="007A7751" w:rsidP="00474DDF">
      <w:pPr>
        <w:spacing w:after="0" w:line="240" w:lineRule="auto"/>
        <w:jc w:val="both"/>
        <w:rPr>
          <w:rFonts w:ascii="Times New Roman" w:hAnsi="Times New Roman" w:cs="Times New Roman"/>
          <w:sz w:val="24"/>
          <w:szCs w:val="24"/>
        </w:rPr>
      </w:pPr>
    </w:p>
    <w:p w:rsidR="00AE0E03" w:rsidRPr="005E21C2" w:rsidRDefault="005E21C2"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TEST SUITE DESIGN</w:t>
      </w:r>
    </w:p>
    <w:p w:rsidR="00AE0E03" w:rsidRDefault="00AE0E03" w:rsidP="00474DDF">
      <w:pPr>
        <w:spacing w:after="0" w:line="240" w:lineRule="auto"/>
        <w:jc w:val="both"/>
        <w:rPr>
          <w:rFonts w:ascii="Times New Roman" w:hAnsi="Times New Roman" w:cs="Times New Roman"/>
          <w:sz w:val="24"/>
          <w:szCs w:val="24"/>
        </w:rPr>
      </w:pPr>
    </w:p>
    <w:p w:rsidR="00EA6D0F"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General approach. </w:t>
      </w:r>
      <w:r w:rsidR="00EA6D0F">
        <w:rPr>
          <w:rFonts w:ascii="Times New Roman" w:hAnsi="Times New Roman" w:cs="Times New Roman"/>
          <w:sz w:val="24"/>
          <w:szCs w:val="24"/>
        </w:rPr>
        <w:t>Our test suite is based on four hierarchical steps, as follows:</w:t>
      </w:r>
    </w:p>
    <w:p w:rsidR="003B7BD8" w:rsidRDefault="00EA6D0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1) Testing of the basic components of each physical process (</w:t>
      </w:r>
      <w:r w:rsidR="003B7BD8">
        <w:rPr>
          <w:rFonts w:ascii="Times New Roman" w:hAnsi="Times New Roman" w:cs="Times New Roman"/>
          <w:sz w:val="24"/>
          <w:szCs w:val="24"/>
        </w:rPr>
        <w:t>unit</w:t>
      </w:r>
      <w:r>
        <w:rPr>
          <w:rFonts w:ascii="Times New Roman" w:hAnsi="Times New Roman" w:cs="Times New Roman"/>
          <w:sz w:val="24"/>
          <w:szCs w:val="24"/>
        </w:rPr>
        <w:t>s) for correctness. This involves testing each sub-routine, such as the routine which</w:t>
      </w:r>
      <w:r w:rsidR="003B7BD8">
        <w:rPr>
          <w:rFonts w:ascii="Times New Roman" w:hAnsi="Times New Roman" w:cs="Times New Roman"/>
          <w:sz w:val="24"/>
          <w:szCs w:val="24"/>
        </w:rPr>
        <w:t xml:space="preserve"> coarsens the values on the mesh. One of the obvious tests is to check that the coarsen process is correctly undertaken. </w:t>
      </w:r>
      <w:r w:rsidR="003B7BD8" w:rsidRPr="003B7BD8">
        <w:rPr>
          <w:rFonts w:ascii="Times New Roman" w:hAnsi="Times New Roman" w:cs="Times New Roman"/>
          <w:sz w:val="24"/>
          <w:szCs w:val="24"/>
          <w:highlight w:val="yellow"/>
        </w:rPr>
        <w:t>CCCC</w:t>
      </w:r>
    </w:p>
    <w:p w:rsidR="00EA6D0F" w:rsidRDefault="003B7BD8"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D609E3">
        <w:rPr>
          <w:rFonts w:ascii="Times New Roman" w:hAnsi="Times New Roman" w:cs="Times New Roman"/>
          <w:sz w:val="24"/>
          <w:szCs w:val="24"/>
        </w:rPr>
        <w:t>System testing of physical processes at level 1: advection, dispersion and reaction.</w:t>
      </w:r>
    </w:p>
    <w:p w:rsidR="00D609E3"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System testing of physical processes at level 2: advection-dispersion, advection-reaction, and dispersion-reaction,</w:t>
      </w:r>
    </w:p>
    <w:p w:rsidR="00D609E3"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 System testing of physical processes at level 3: advection-dispersion-reaction.</w:t>
      </w:r>
    </w:p>
    <w:p w:rsidR="00EA6D0F" w:rsidRDefault="00D81E7A"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It is worth mentioning that in each category, we tested two conditions for the boundaries: a) Boundaries close to the main transport events, b) boundaries far from those events.</w:t>
      </w:r>
    </w:p>
    <w:p w:rsidR="00D81E7A" w:rsidRDefault="00D81E7A" w:rsidP="00474DDF">
      <w:pPr>
        <w:spacing w:after="0" w:line="240" w:lineRule="auto"/>
        <w:jc w:val="both"/>
        <w:rPr>
          <w:rFonts w:ascii="Times New Roman" w:hAnsi="Times New Roman" w:cs="Times New Roman"/>
          <w:sz w:val="24"/>
          <w:szCs w:val="24"/>
        </w:rPr>
      </w:pPr>
    </w:p>
    <w:p w:rsidR="00D609E3"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Detail of tests. </w:t>
      </w:r>
      <w:r w:rsidR="00703433">
        <w:rPr>
          <w:rFonts w:ascii="Times New Roman" w:hAnsi="Times New Roman" w:cs="Times New Roman"/>
          <w:sz w:val="24"/>
          <w:szCs w:val="24"/>
        </w:rPr>
        <w:t>We detail below the tests developed, and comment on the results.</w:t>
      </w:r>
    </w:p>
    <w:p w:rsidR="00703433" w:rsidRDefault="002E5D6E" w:rsidP="00474DDF">
      <w:pPr>
        <w:spacing w:after="0" w:line="240" w:lineRule="auto"/>
        <w:jc w:val="both"/>
        <w:rPr>
          <w:rFonts w:ascii="Times New Roman" w:hAnsi="Times New Roman" w:cs="Times New Roman"/>
          <w:sz w:val="24"/>
          <w:szCs w:val="24"/>
        </w:rPr>
      </w:pPr>
      <w:r w:rsidRPr="00F911CD">
        <w:rPr>
          <w:rFonts w:ascii="Times New Roman" w:hAnsi="Times New Roman" w:cs="Times New Roman"/>
          <w:sz w:val="24"/>
          <w:szCs w:val="24"/>
          <w:highlight w:val="yellow"/>
        </w:rPr>
        <w:t>FABIAN AND KAVEH</w:t>
      </w:r>
    </w:p>
    <w:p w:rsidR="002E5D6E" w:rsidRDefault="003B117F" w:rsidP="002E5D6E">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Results. </w:t>
      </w:r>
      <w:r w:rsidR="002E5D6E" w:rsidRPr="00F911CD">
        <w:rPr>
          <w:rFonts w:ascii="Times New Roman" w:hAnsi="Times New Roman" w:cs="Times New Roman"/>
          <w:sz w:val="24"/>
          <w:szCs w:val="24"/>
          <w:highlight w:val="yellow"/>
        </w:rPr>
        <w:t>FABIAN AND KAVEH</w:t>
      </w:r>
    </w:p>
    <w:p w:rsidR="00703433" w:rsidRPr="003B117F" w:rsidRDefault="00703433" w:rsidP="00474DDF">
      <w:pPr>
        <w:spacing w:after="0" w:line="240" w:lineRule="auto"/>
        <w:jc w:val="both"/>
        <w:rPr>
          <w:rFonts w:ascii="Times New Roman" w:hAnsi="Times New Roman" w:cs="Times New Roman"/>
          <w:b/>
          <w:sz w:val="24"/>
          <w:szCs w:val="24"/>
        </w:rPr>
      </w:pPr>
    </w:p>
    <w:p w:rsidR="005E21C2" w:rsidRDefault="005E21C2" w:rsidP="00474DDF">
      <w:pPr>
        <w:spacing w:after="0" w:line="240" w:lineRule="auto"/>
        <w:jc w:val="both"/>
        <w:rPr>
          <w:rFonts w:ascii="Times New Roman" w:hAnsi="Times New Roman" w:cs="Times New Roman"/>
          <w:sz w:val="24"/>
          <w:szCs w:val="24"/>
        </w:rPr>
      </w:pPr>
    </w:p>
    <w:p w:rsidR="00AE0E03" w:rsidRPr="00AE0E03" w:rsidRDefault="00AE0E03"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LESSONS </w:t>
      </w:r>
      <w:r w:rsidR="008077F4">
        <w:rPr>
          <w:rFonts w:ascii="Times New Roman" w:hAnsi="Times New Roman" w:cs="Times New Roman"/>
          <w:b/>
          <w:sz w:val="24"/>
          <w:szCs w:val="24"/>
        </w:rPr>
        <w:t xml:space="preserve">LEARNED </w:t>
      </w:r>
      <w:r>
        <w:rPr>
          <w:rFonts w:ascii="Times New Roman" w:hAnsi="Times New Roman" w:cs="Times New Roman"/>
          <w:b/>
          <w:sz w:val="24"/>
          <w:szCs w:val="24"/>
        </w:rPr>
        <w:t>AND CHALLENGES</w:t>
      </w:r>
    </w:p>
    <w:p w:rsidR="00AE0E03" w:rsidRDefault="002E5D6E" w:rsidP="00474DDF">
      <w:pPr>
        <w:spacing w:after="0" w:line="240" w:lineRule="auto"/>
        <w:jc w:val="both"/>
        <w:rPr>
          <w:rFonts w:ascii="Times New Roman" w:hAnsi="Times New Roman" w:cs="Times New Roman"/>
          <w:sz w:val="24"/>
          <w:szCs w:val="24"/>
        </w:rPr>
      </w:pPr>
      <w:r w:rsidRPr="00F911CD">
        <w:rPr>
          <w:rFonts w:ascii="Times New Roman" w:hAnsi="Times New Roman" w:cs="Times New Roman"/>
          <w:sz w:val="24"/>
          <w:szCs w:val="24"/>
          <w:highlight w:val="yellow"/>
        </w:rPr>
        <w:t>ELI</w:t>
      </w:r>
    </w:p>
    <w:p w:rsidR="00AE0E03" w:rsidRDefault="00AE0E03" w:rsidP="00474DDF">
      <w:pPr>
        <w:spacing w:after="0" w:line="240" w:lineRule="auto"/>
        <w:jc w:val="both"/>
        <w:rPr>
          <w:rFonts w:ascii="Times New Roman" w:hAnsi="Times New Roman" w:cs="Times New Roman"/>
          <w:sz w:val="24"/>
          <w:szCs w:val="24"/>
        </w:rPr>
      </w:pPr>
    </w:p>
    <w:p w:rsidR="00AE0E03" w:rsidRPr="00AE0E03" w:rsidRDefault="00AE0E03"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CONCLUSIONS AND FINAL REMARKS</w:t>
      </w:r>
    </w:p>
    <w:p w:rsidR="007936F1" w:rsidRPr="00C60A8A" w:rsidRDefault="007936F1" w:rsidP="00474DDF">
      <w:pPr>
        <w:spacing w:after="0" w:line="240" w:lineRule="auto"/>
        <w:jc w:val="both"/>
        <w:rPr>
          <w:rFonts w:ascii="Times New Roman" w:hAnsi="Times New Roman" w:cs="Times New Roman"/>
          <w:sz w:val="24"/>
          <w:szCs w:val="24"/>
        </w:rPr>
      </w:pPr>
    </w:p>
    <w:p w:rsidR="006E38E8" w:rsidRDefault="006E38E8" w:rsidP="00474DDF">
      <w:pPr>
        <w:spacing w:after="0" w:line="240" w:lineRule="auto"/>
        <w:jc w:val="both"/>
        <w:rPr>
          <w:rFonts w:ascii="Times New Roman" w:hAnsi="Times New Roman" w:cs="Times New Roman"/>
          <w:b/>
          <w:sz w:val="24"/>
          <w:szCs w:val="24"/>
        </w:rPr>
      </w:pPr>
      <w:r w:rsidRPr="00771E98">
        <w:rPr>
          <w:rFonts w:ascii="Times New Roman" w:hAnsi="Times New Roman" w:cs="Times New Roman"/>
          <w:b/>
          <w:sz w:val="24"/>
          <w:szCs w:val="24"/>
        </w:rPr>
        <w:t>ACKNOWLEDGMENTS</w:t>
      </w:r>
    </w:p>
    <w:p w:rsidR="007F76DC" w:rsidRPr="00D81E7A" w:rsidRDefault="00D81E7A"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Mrs. Tara Smith and Dr. Francis Chung. Support by DWR.</w:t>
      </w:r>
    </w:p>
    <w:p w:rsidR="00D81E7A" w:rsidRDefault="00D81E7A" w:rsidP="00474DDF">
      <w:pPr>
        <w:spacing w:after="0" w:line="240" w:lineRule="auto"/>
        <w:jc w:val="both"/>
        <w:rPr>
          <w:rFonts w:ascii="Times New Roman" w:hAnsi="Times New Roman" w:cs="Times New Roman"/>
          <w:b/>
          <w:sz w:val="24"/>
          <w:szCs w:val="24"/>
        </w:rPr>
      </w:pPr>
    </w:p>
    <w:p w:rsidR="00D81E7A" w:rsidRDefault="00D81E7A" w:rsidP="00474DDF">
      <w:pPr>
        <w:spacing w:after="0" w:line="240" w:lineRule="auto"/>
        <w:jc w:val="both"/>
        <w:rPr>
          <w:rFonts w:ascii="Times New Roman" w:hAnsi="Times New Roman" w:cs="Times New Roman"/>
          <w:b/>
          <w:sz w:val="24"/>
          <w:szCs w:val="24"/>
        </w:rPr>
      </w:pPr>
    </w:p>
    <w:p w:rsidR="007F76DC" w:rsidRDefault="007F76DC" w:rsidP="007F76D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REFERENCE</w:t>
      </w:r>
      <w:r w:rsidR="001044BF">
        <w:rPr>
          <w:rFonts w:ascii="Times New Roman" w:hAnsi="Times New Roman" w:cs="Times New Roman"/>
          <w:b/>
          <w:sz w:val="24"/>
          <w:szCs w:val="24"/>
        </w:rPr>
        <w:t>S</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Abbott, M. B., Price, W. A. (Eds.), (1994), “Coastal, Estuarial, and Harbour Engineers’ Reference Book”, Chapman &amp; Hall</w:t>
      </w:r>
      <w:r w:rsidR="00FE0E2C">
        <w:rPr>
          <w:rFonts w:ascii="Times New Roman" w:hAnsi="Times New Roman" w:cs="Times New Roman"/>
        </w:rPr>
        <w:t>.</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 xml:space="preserve">Colella, P., Puckett, E. G., (1998), </w:t>
      </w:r>
      <w:r w:rsidRPr="001044BF">
        <w:rPr>
          <w:rFonts w:ascii="Times New Roman" w:hAnsi="Times New Roman" w:cs="Times New Roman"/>
          <w:i/>
        </w:rPr>
        <w:t xml:space="preserve">“Modern Numerical Methods for Fluid Flow”, </w:t>
      </w:r>
      <w:r w:rsidRPr="001044BF">
        <w:rPr>
          <w:rFonts w:ascii="Times New Roman" w:hAnsi="Times New Roman" w:cs="Times New Roman"/>
        </w:rPr>
        <w:t xml:space="preserve">Class Note. </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Ferziger, J. H., Peric, M., (2002), “</w:t>
      </w:r>
      <w:r w:rsidRPr="001044BF">
        <w:rPr>
          <w:rFonts w:ascii="Times New Roman" w:hAnsi="Times New Roman" w:cs="Times New Roman"/>
          <w:i/>
        </w:rPr>
        <w:t>Computational Methods for Fluid Dynamics”,</w:t>
      </w:r>
      <w:r w:rsidRPr="001044BF">
        <w:rPr>
          <w:rFonts w:ascii="Times New Roman" w:hAnsi="Times New Roman" w:cs="Times New Roman"/>
        </w:rPr>
        <w:t xml:space="preserve"> Springer.</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Fischer, B. H., List, J. E., Koh, R. C., Imberger, J., Brooks, N. H., (1979), </w:t>
      </w:r>
      <w:r w:rsidRPr="001044BF">
        <w:rPr>
          <w:rFonts w:ascii="Times New Roman" w:hAnsi="Times New Roman" w:cs="Times New Roman"/>
          <w:i/>
        </w:rPr>
        <w:t xml:space="preserve"> “Mixing in Inland and Coastal Waters”</w:t>
      </w:r>
      <w:r w:rsidRPr="001044BF">
        <w:rPr>
          <w:rFonts w:ascii="Times New Roman" w:hAnsi="Times New Roman" w:cs="Times New Roman"/>
        </w:rPr>
        <w:t>, Academic Press, Inc.</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Fletcher, C. A. J., (1991), </w:t>
      </w:r>
      <w:r w:rsidRPr="001044BF">
        <w:rPr>
          <w:rFonts w:ascii="Times New Roman" w:hAnsi="Times New Roman" w:cs="Times New Roman"/>
          <w:bCs/>
          <w:i/>
        </w:rPr>
        <w:t>“Computational Techniques for Fluid Dynamics”</w:t>
      </w:r>
      <w:r w:rsidRPr="001044BF">
        <w:rPr>
          <w:rFonts w:ascii="Times New Roman" w:hAnsi="Times New Roman" w:cs="Times New Roman"/>
          <w:bCs/>
        </w:rPr>
        <w:t>, Springer.</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Garcia, M. H., (Ed.), (2008),</w:t>
      </w:r>
      <w:r w:rsidRPr="001044BF">
        <w:rPr>
          <w:rFonts w:ascii="Times New Roman" w:hAnsi="Times New Roman" w:cs="Times New Roman"/>
          <w:i/>
        </w:rPr>
        <w:t xml:space="preserve"> “Sediment Engineering, Process, Measurements, Modeling, and Practice”</w:t>
      </w:r>
      <w:r w:rsidRPr="001044BF">
        <w:rPr>
          <w:rFonts w:ascii="Times New Roman" w:hAnsi="Times New Roman" w:cs="Times New Roman"/>
        </w:rPr>
        <w:t xml:space="preserve">, Manuals and Reports on Engineering Practice No. 110, ASCE, EWRI. </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 xml:space="preserve">Leveque, J. R., (1986), </w:t>
      </w:r>
      <w:r w:rsidRPr="001044BF">
        <w:rPr>
          <w:rFonts w:ascii="Times New Roman" w:hAnsi="Times New Roman" w:cs="Times New Roman"/>
          <w:i/>
        </w:rPr>
        <w:t>“Intermediate Boundary Conditions for Time-Split Methods Applied to Hyperbolic Partial Differential Equations”</w:t>
      </w:r>
      <w:r w:rsidRPr="001044BF">
        <w:rPr>
          <w:rFonts w:ascii="Times New Roman" w:hAnsi="Times New Roman" w:cs="Times New Roman"/>
        </w:rPr>
        <w:t>, Mathematics of Computation, Vol. 47 (175), pp. 37-54.</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Leveque, J. R., (2002), “Finite Volume Methods for Hyperbolic Problems”, Cambridge University Press.</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Oberkampf, W. L., Trucano T. G., (2002), </w:t>
      </w:r>
      <w:r w:rsidRPr="001044BF">
        <w:rPr>
          <w:rFonts w:ascii="Times New Roman" w:hAnsi="Times New Roman" w:cs="Times New Roman"/>
          <w:i/>
        </w:rPr>
        <w:t>“Verification and Validation in Computational Fluid Dynamics”</w:t>
      </w:r>
      <w:r w:rsidRPr="001044BF">
        <w:rPr>
          <w:rFonts w:ascii="Times New Roman" w:hAnsi="Times New Roman" w:cs="Times New Roman"/>
        </w:rPr>
        <w:t>, SANDIA REPORT, No. SAND2002-0529.</w:t>
      </w:r>
      <w:r w:rsidRPr="001044BF">
        <w:rPr>
          <w:rFonts w:ascii="Times New Roman" w:hAnsi="Times New Roman" w:cs="Times New Roman"/>
          <w:i/>
        </w:rPr>
        <w:t xml:space="preserve"> </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Roache, P. J., (2009),</w:t>
      </w:r>
      <w:r w:rsidRPr="001044BF">
        <w:rPr>
          <w:rFonts w:ascii="Times New Roman" w:hAnsi="Times New Roman" w:cs="Times New Roman"/>
          <w:i/>
        </w:rPr>
        <w:t xml:space="preserve"> “Fundamentals of Verification and Validation”</w:t>
      </w:r>
      <w:r w:rsidRPr="001044BF">
        <w:rPr>
          <w:rFonts w:ascii="Times New Roman" w:hAnsi="Times New Roman" w:cs="Times New Roman"/>
        </w:rPr>
        <w:t xml:space="preserve">, Hermosa Publishers.  </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Roache, P. J., Knupp, P. M., (1993),</w:t>
      </w:r>
      <w:r w:rsidRPr="001044BF">
        <w:rPr>
          <w:rFonts w:ascii="Times New Roman" w:hAnsi="Times New Roman" w:cs="Times New Roman"/>
          <w:i/>
        </w:rPr>
        <w:t xml:space="preserve"> “Complete Richardson Extrapolation”</w:t>
      </w:r>
      <w:r w:rsidRPr="001044BF">
        <w:rPr>
          <w:rFonts w:ascii="Times New Roman" w:hAnsi="Times New Roman" w:cs="Times New Roman"/>
        </w:rPr>
        <w:t xml:space="preserve">, Communication in Numerical Method in Eng. Vol. 9, pp. 365-374. </w:t>
      </w:r>
    </w:p>
    <w:p w:rsidR="007F76DC" w:rsidRPr="001044BF" w:rsidRDefault="007F76DC" w:rsidP="001044BF">
      <w:pPr>
        <w:autoSpaceDE w:val="0"/>
        <w:autoSpaceDN w:val="0"/>
        <w:adjustRightInd w:val="0"/>
        <w:spacing w:after="0" w:line="240" w:lineRule="auto"/>
        <w:ind w:left="720" w:hanging="720"/>
        <w:jc w:val="both"/>
        <w:rPr>
          <w:rFonts w:ascii="Times New Roman" w:hAnsi="Times New Roman" w:cs="Times New Roman"/>
        </w:rPr>
      </w:pPr>
      <w:r w:rsidRPr="001044BF">
        <w:rPr>
          <w:rFonts w:ascii="Times New Roman" w:hAnsi="Times New Roman" w:cs="Times New Roman"/>
        </w:rPr>
        <w:t>Saltzman, J., (1994),</w:t>
      </w:r>
      <w:r w:rsidRPr="001044BF">
        <w:rPr>
          <w:rFonts w:ascii="Times New Roman" w:hAnsi="Times New Roman" w:cs="Times New Roman"/>
          <w:i/>
        </w:rPr>
        <w:t xml:space="preserve"> “An Unsplit 3D Upwind Method for Hyperbolic Conservation Laws”</w:t>
      </w:r>
      <w:r w:rsidRPr="001044BF">
        <w:rPr>
          <w:rFonts w:ascii="Times New Roman" w:hAnsi="Times New Roman" w:cs="Times New Roman"/>
        </w:rPr>
        <w:t>, J. of Computational Physics, Vol. 115, pp. 153-168.</w:t>
      </w:r>
    </w:p>
    <w:p w:rsidR="007F76DC" w:rsidRPr="001044BF" w:rsidRDefault="007F76DC" w:rsidP="001044BF">
      <w:pPr>
        <w:autoSpaceDE w:val="0"/>
        <w:autoSpaceDN w:val="0"/>
        <w:adjustRightInd w:val="0"/>
        <w:spacing w:after="0" w:line="240" w:lineRule="auto"/>
        <w:ind w:left="720" w:hanging="720"/>
        <w:jc w:val="both"/>
        <w:rPr>
          <w:rFonts w:ascii="Times New Roman" w:hAnsi="Times New Roman" w:cs="Times New Roman"/>
          <w:bCs/>
        </w:rPr>
      </w:pPr>
      <w:r w:rsidRPr="001044BF">
        <w:rPr>
          <w:rFonts w:ascii="Times New Roman" w:hAnsi="Times New Roman" w:cs="Times New Roman"/>
          <w:bCs/>
        </w:rPr>
        <w:t>van Rijn, L. C., (1993), “</w:t>
      </w:r>
      <w:r w:rsidRPr="001044BF">
        <w:rPr>
          <w:rFonts w:ascii="Times New Roman" w:hAnsi="Times New Roman" w:cs="Times New Roman"/>
          <w:bCs/>
          <w:i/>
        </w:rPr>
        <w:t>Principle of Sediment Transport in Rivers, Estuaries, and Coastal Seas”</w:t>
      </w:r>
      <w:r w:rsidRPr="001044BF">
        <w:rPr>
          <w:rFonts w:ascii="Times New Roman" w:hAnsi="Times New Roman" w:cs="Times New Roman"/>
          <w:bCs/>
        </w:rPr>
        <w:t>, AQUA Publications.</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lastRenderedPageBreak/>
        <w:t>Zoppou, C., Knight, J. H., (1997), “</w:t>
      </w:r>
      <w:r w:rsidRPr="001044BF">
        <w:rPr>
          <w:rFonts w:ascii="Times New Roman" w:hAnsi="Times New Roman" w:cs="Times New Roman"/>
          <w:i/>
        </w:rPr>
        <w:t>Analytical Solution for Advection and Advection-Diffusion Equation with Spatially Variable Coefficients</w:t>
      </w:r>
      <w:r w:rsidRPr="001044BF">
        <w:rPr>
          <w:rFonts w:ascii="Times New Roman" w:hAnsi="Times New Roman" w:cs="Times New Roman"/>
        </w:rPr>
        <w:t>”, J. Hydraulic Eng., Vol. 123(2), pp. 144-148.</w:t>
      </w:r>
    </w:p>
    <w:p w:rsidR="007F76DC" w:rsidRPr="004413EA" w:rsidRDefault="007F76DC" w:rsidP="001044BF">
      <w:pPr>
        <w:spacing w:after="0" w:line="240" w:lineRule="auto"/>
        <w:ind w:left="720" w:hanging="720"/>
        <w:jc w:val="both"/>
        <w:rPr>
          <w:b/>
          <w:i/>
        </w:rPr>
      </w:pPr>
    </w:p>
    <w:p w:rsidR="00EA6D0F" w:rsidRPr="004413EA" w:rsidRDefault="004413EA" w:rsidP="00EA6D0F">
      <w:pPr>
        <w:spacing w:after="0" w:line="240" w:lineRule="auto"/>
        <w:jc w:val="both"/>
        <w:rPr>
          <w:rFonts w:ascii="Times New Roman" w:hAnsi="Times New Roman" w:cs="Times New Roman"/>
          <w:b/>
          <w:sz w:val="24"/>
          <w:szCs w:val="24"/>
        </w:rPr>
      </w:pPr>
      <w:r w:rsidRPr="004413EA">
        <w:rPr>
          <w:rFonts w:ascii="Times New Roman" w:hAnsi="Times New Roman" w:cs="Times New Roman"/>
          <w:b/>
          <w:sz w:val="24"/>
          <w:szCs w:val="24"/>
        </w:rPr>
        <w:t xml:space="preserve">SCALING OF THE PROBLEM FOR AN ESTUARY </w:t>
      </w:r>
    </w:p>
    <w:p w:rsidR="00FE20C4" w:rsidRPr="00FE20C4" w:rsidRDefault="00EA6D0F" w:rsidP="00FE20C4">
      <w:pPr>
        <w:spacing w:before="240" w:line="360" w:lineRule="auto"/>
        <w:ind w:left="360"/>
        <w:rPr>
          <w:rFonts w:ascii="Times New Roman" w:hAnsi="Times New Roman" w:cs="Times New Roman"/>
          <w:sz w:val="24"/>
          <w:szCs w:val="24"/>
        </w:rPr>
      </w:pPr>
      <w:r w:rsidRPr="00C60A8A">
        <w:rPr>
          <w:rFonts w:ascii="Times New Roman" w:hAnsi="Times New Roman" w:cs="Times New Roman"/>
          <w:sz w:val="24"/>
          <w:szCs w:val="24"/>
        </w:rPr>
        <w:t>The ADR solver is only working in the feasible ranges of dimensionless numbers (</w:t>
      </w:r>
      <w:r w:rsidR="004413EA">
        <w:rPr>
          <w:rFonts w:ascii="Times New Roman" w:hAnsi="Times New Roman" w:cs="Times New Roman"/>
          <w:sz w:val="24"/>
          <w:szCs w:val="24"/>
        </w:rPr>
        <w:t>Peclet number and Damkohler number,</w:t>
      </w:r>
      <w:r w:rsidR="004413EA" w:rsidRPr="004413EA">
        <w:rPr>
          <w:rFonts w:ascii="Times New Roman" w:hAnsi="Times New Roman" w:cs="Times New Roman"/>
          <w:position w:val="-30"/>
          <w:sz w:val="24"/>
          <w:szCs w:val="24"/>
        </w:rPr>
        <w:object w:dxaOrig="3080" w:dyaOrig="680">
          <v:shape id="_x0000_i1027" type="#_x0000_t75" style="width:153.7pt;height:34pt" o:ole="">
            <v:imagedata r:id="rId13" o:title=""/>
          </v:shape>
          <o:OLEObject Type="Embed" ProgID="Equation.3" ShapeID="_x0000_i1027" DrawAspect="Content" ObjectID="_1355589490" r:id="rId14"/>
        </w:object>
      </w:r>
      <w:r w:rsidRPr="00C60A8A">
        <w:rPr>
          <w:rFonts w:ascii="Times New Roman" w:hAnsi="Times New Roman" w:cs="Times New Roman"/>
          <w:sz w:val="24"/>
          <w:szCs w:val="24"/>
        </w:rPr>
        <w:t>) so in case the reaction rate in equation (1) should not exceed a certain limit, and generally speaking the test suit has to be designed within the  natural scales of the physical problem. The assumed scales and ranges are as follows: Area~ 1000 [m</w:t>
      </w:r>
      <w:r w:rsidRPr="001B279E">
        <w:rPr>
          <w:rFonts w:ascii="Times New Roman" w:hAnsi="Times New Roman" w:cs="Times New Roman"/>
          <w:sz w:val="24"/>
          <w:szCs w:val="24"/>
          <w:vertAlign w:val="superscript"/>
        </w:rPr>
        <w:t>2</w:t>
      </w:r>
      <w:r w:rsidRPr="00C60A8A">
        <w:rPr>
          <w:rFonts w:ascii="Times New Roman" w:hAnsi="Times New Roman" w:cs="Times New Roman"/>
          <w:sz w:val="24"/>
          <w:szCs w:val="24"/>
        </w:rPr>
        <w:t>], C (0 – 0.05) [vol/vol=1], u (±0.2-2) [m/s],</w:t>
      </w:r>
      <w:r w:rsidR="001B279E">
        <w:rPr>
          <w:rFonts w:ascii="Times New Roman" w:hAnsi="Times New Roman" w:cs="Times New Roman"/>
          <w:sz w:val="24"/>
          <w:szCs w:val="24"/>
        </w:rPr>
        <w:t xml:space="preserve"> </w:t>
      </w:r>
      <w:r w:rsidR="001B279E" w:rsidRPr="00110F66">
        <w:rPr>
          <w:rFonts w:ascii="Times New Roman" w:hAnsi="Times New Roman" w:cs="Times New Roman"/>
          <w:i/>
          <w:sz w:val="24"/>
          <w:szCs w:val="24"/>
        </w:rPr>
        <w:t>u</w:t>
      </w:r>
      <w:r w:rsidR="001B279E">
        <w:rPr>
          <w:rFonts w:ascii="Times New Roman" w:hAnsi="Times New Roman" w:cs="Times New Roman"/>
          <w:sz w:val="24"/>
          <w:szCs w:val="24"/>
          <w:vertAlign w:val="subscript"/>
        </w:rPr>
        <w:t>*</w:t>
      </w:r>
      <w:r w:rsidR="00110F66">
        <w:rPr>
          <w:rFonts w:ascii="Times New Roman" w:hAnsi="Times New Roman" w:cs="Times New Roman"/>
          <w:sz w:val="24"/>
          <w:szCs w:val="24"/>
          <w:vertAlign w:val="subscript"/>
        </w:rPr>
        <w:t xml:space="preserve"> </w:t>
      </w:r>
      <w:r w:rsidR="00110F66">
        <w:rPr>
          <w:rFonts w:ascii="Times New Roman" w:hAnsi="Times New Roman" w:cs="Times New Roman"/>
          <w:sz w:val="24"/>
          <w:szCs w:val="24"/>
        </w:rPr>
        <w:t>is</w:t>
      </w:r>
      <w:r w:rsidR="001B279E">
        <w:rPr>
          <w:rFonts w:ascii="Times New Roman" w:hAnsi="Times New Roman" w:cs="Times New Roman"/>
          <w:sz w:val="24"/>
          <w:szCs w:val="24"/>
          <w:vertAlign w:val="subscript"/>
        </w:rPr>
        <w:t xml:space="preserve"> </w:t>
      </w:r>
      <w:r w:rsidR="00110F66">
        <w:rPr>
          <w:rFonts w:ascii="Times New Roman" w:hAnsi="Times New Roman" w:cs="Times New Roman"/>
          <w:sz w:val="24"/>
          <w:szCs w:val="24"/>
        </w:rPr>
        <w:t>s</w:t>
      </w:r>
      <w:r w:rsidR="001B279E">
        <w:rPr>
          <w:rFonts w:ascii="Times New Roman" w:hAnsi="Times New Roman" w:cs="Times New Roman"/>
          <w:sz w:val="24"/>
          <w:szCs w:val="24"/>
        </w:rPr>
        <w:t xml:space="preserve">hear velocity is scaled based on </w:t>
      </w:r>
      <w:r w:rsidR="001B279E" w:rsidRPr="001B279E">
        <w:rPr>
          <w:position w:val="-14"/>
        </w:rPr>
        <w:object w:dxaOrig="1219" w:dyaOrig="420">
          <v:shape id="_x0000_i1028" type="#_x0000_t75" style="width:60.95pt;height:21.2pt" o:ole="">
            <v:imagedata r:id="rId15" o:title=""/>
          </v:shape>
          <o:OLEObject Type="Embed" ProgID="Equation.3" ShapeID="_x0000_i1028" DrawAspect="Content" ObjectID="_1355589491" r:id="rId16"/>
        </w:object>
      </w:r>
      <w:r w:rsidR="001B279E" w:rsidRPr="001B279E">
        <w:rPr>
          <w:rFonts w:ascii="Times New Roman" w:hAnsi="Times New Roman" w:cs="Times New Roman"/>
          <w:sz w:val="24"/>
          <w:szCs w:val="24"/>
        </w:rPr>
        <w:t xml:space="preserve">where g is gravitational acceleration, </w:t>
      </w:r>
      <w:r w:rsidR="001B279E" w:rsidRPr="00110F66">
        <w:rPr>
          <w:rFonts w:ascii="Times New Roman" w:hAnsi="Times New Roman" w:cs="Times New Roman"/>
          <w:i/>
          <w:sz w:val="24"/>
          <w:szCs w:val="24"/>
        </w:rPr>
        <w:t>R</w:t>
      </w:r>
      <w:r w:rsidR="001B279E" w:rsidRPr="00110F66">
        <w:rPr>
          <w:rFonts w:ascii="Times New Roman" w:hAnsi="Times New Roman" w:cs="Times New Roman"/>
          <w:i/>
          <w:sz w:val="24"/>
          <w:szCs w:val="24"/>
          <w:vertAlign w:val="subscript"/>
        </w:rPr>
        <w:t>h</w:t>
      </w:r>
      <w:r w:rsidR="001B279E" w:rsidRPr="001B279E">
        <w:rPr>
          <w:rFonts w:ascii="Times New Roman" w:hAnsi="Times New Roman" w:cs="Times New Roman"/>
          <w:sz w:val="24"/>
          <w:szCs w:val="24"/>
        </w:rPr>
        <w:t xml:space="preserve"> is hydraulic radius and </w:t>
      </w:r>
      <w:r w:rsidR="001B279E" w:rsidRPr="00110F66">
        <w:rPr>
          <w:rFonts w:ascii="Times New Roman" w:hAnsi="Times New Roman" w:cs="Times New Roman"/>
          <w:i/>
          <w:sz w:val="24"/>
          <w:szCs w:val="24"/>
        </w:rPr>
        <w:t>S</w:t>
      </w:r>
      <w:r w:rsidR="001B279E" w:rsidRPr="001B279E">
        <w:rPr>
          <w:rFonts w:ascii="Times New Roman" w:hAnsi="Times New Roman" w:cs="Times New Roman"/>
          <w:sz w:val="24"/>
          <w:szCs w:val="24"/>
        </w:rPr>
        <w:t xml:space="preserve"> is bed slope</w:t>
      </w:r>
      <w:r w:rsidR="00110F66">
        <w:rPr>
          <w:rFonts w:ascii="Times New Roman" w:hAnsi="Times New Roman" w:cs="Times New Roman"/>
          <w:sz w:val="24"/>
          <w:szCs w:val="24"/>
        </w:rPr>
        <w:t xml:space="preserve">. The  longitudinal dispersion coefficient scales with: </w:t>
      </w:r>
      <w:r w:rsidR="00110F66" w:rsidRPr="00110F66">
        <w:rPr>
          <w:rFonts w:ascii="Times New Roman" w:hAnsi="Times New Roman" w:cs="Times New Roman"/>
          <w:position w:val="-34"/>
          <w:sz w:val="24"/>
          <w:szCs w:val="24"/>
        </w:rPr>
        <w:object w:dxaOrig="1680" w:dyaOrig="760">
          <v:shape id="_x0000_i1029" type="#_x0000_t75" style="width:83.95pt;height:38pt" o:ole="">
            <v:imagedata r:id="rId17" o:title=""/>
          </v:shape>
          <o:OLEObject Type="Embed" ProgID="Equation.3" ShapeID="_x0000_i1029" DrawAspect="Content" ObjectID="_1355589492" r:id="rId18"/>
        </w:object>
      </w:r>
      <w:r w:rsidR="00110F66" w:rsidRPr="00110F66">
        <w:rPr>
          <w:rFonts w:ascii="Times New Roman" w:hAnsi="Times New Roman" w:cs="Times New Roman"/>
          <w:sz w:val="24"/>
          <w:szCs w:val="24"/>
        </w:rPr>
        <w:t xml:space="preserve"> </w:t>
      </w:r>
      <w:r w:rsidR="00110F66">
        <w:rPr>
          <w:rFonts w:ascii="Times New Roman" w:hAnsi="Times New Roman" w:cs="Times New Roman"/>
          <w:sz w:val="24"/>
          <w:szCs w:val="24"/>
        </w:rPr>
        <w:t xml:space="preserve">Where </w:t>
      </w:r>
      <w:r w:rsidR="00110F66" w:rsidRPr="00110F66">
        <w:rPr>
          <w:rFonts w:ascii="Times New Roman" w:hAnsi="Times New Roman" w:cs="Times New Roman"/>
          <w:i/>
          <w:sz w:val="24"/>
          <w:szCs w:val="24"/>
        </w:rPr>
        <w:t>B</w:t>
      </w:r>
      <w:r w:rsidR="00110F66">
        <w:rPr>
          <w:rFonts w:ascii="Times New Roman" w:hAnsi="Times New Roman" w:cs="Times New Roman"/>
          <w:sz w:val="24"/>
          <w:szCs w:val="24"/>
        </w:rPr>
        <w:t xml:space="preserve"> is width, </w:t>
      </w:r>
      <w:r w:rsidR="00110F66" w:rsidRPr="00110F66">
        <w:rPr>
          <w:rFonts w:ascii="Times New Roman" w:hAnsi="Times New Roman" w:cs="Times New Roman"/>
          <w:i/>
          <w:sz w:val="24"/>
          <w:szCs w:val="24"/>
        </w:rPr>
        <w:t>H</w:t>
      </w:r>
      <w:r w:rsidR="00110F66">
        <w:rPr>
          <w:rFonts w:ascii="Times New Roman" w:hAnsi="Times New Roman" w:cs="Times New Roman"/>
          <w:sz w:val="24"/>
          <w:szCs w:val="24"/>
        </w:rPr>
        <w:t xml:space="preserve"> is depth and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sidR="00110F66">
        <w:rPr>
          <w:rFonts w:ascii="Times New Roman" w:eastAsiaTheme="minorEastAsia" w:hAnsi="Times New Roman" w:cs="Times New Roman"/>
          <w:sz w:val="24"/>
          <w:szCs w:val="24"/>
        </w:rPr>
        <w:t xml:space="preserve"> is average velocity </w:t>
      </w:r>
      <w:r w:rsidR="00110F66" w:rsidRPr="00110F66">
        <w:rPr>
          <w:rFonts w:ascii="Times New Roman" w:hAnsi="Times New Roman" w:cs="Times New Roman"/>
          <w:sz w:val="24"/>
          <w:szCs w:val="24"/>
        </w:rPr>
        <w:t>(Abbott 1993)</w:t>
      </w:r>
      <w:r w:rsidR="00110F66">
        <w:rPr>
          <w:rFonts w:ascii="Times New Roman" w:hAnsi="Times New Roman" w:cs="Times New Roman"/>
          <w:sz w:val="24"/>
          <w:szCs w:val="24"/>
        </w:rPr>
        <w:t>,</w:t>
      </w:r>
      <w:r w:rsidR="00110F66">
        <w:rPr>
          <w:rFonts w:ascii="Times New Roman" w:hAnsi="Times New Roman" w:cs="Times New Roman"/>
          <w:sz w:val="24"/>
          <w:szCs w:val="24"/>
        </w:rPr>
        <w:t xml:space="preserve"> </w:t>
      </w:r>
      <w:r w:rsidR="00110F66" w:rsidRPr="00110F66">
        <w:rPr>
          <w:rFonts w:ascii="Times New Roman" w:hAnsi="Times New Roman" w:cs="Times New Roman"/>
          <w:i/>
          <w:sz w:val="24"/>
          <w:szCs w:val="24"/>
        </w:rPr>
        <w:t>K</w:t>
      </w:r>
      <w:r w:rsidR="00110F66">
        <w:rPr>
          <w:rFonts w:ascii="Times New Roman" w:hAnsi="Times New Roman" w:cs="Times New Roman"/>
          <w:sz w:val="24"/>
          <w:szCs w:val="24"/>
          <w:vertAlign w:val="subscript"/>
        </w:rPr>
        <w:t xml:space="preserve">s </w:t>
      </w:r>
      <w:r w:rsidR="00110F66">
        <w:rPr>
          <w:rFonts w:ascii="Times New Roman" w:hAnsi="Times New Roman" w:cs="Times New Roman"/>
          <w:sz w:val="24"/>
          <w:szCs w:val="24"/>
        </w:rPr>
        <w:t>~[2-150 m</w:t>
      </w:r>
      <w:r w:rsidR="00110F66">
        <w:rPr>
          <w:rFonts w:ascii="Times New Roman" w:hAnsi="Times New Roman" w:cs="Times New Roman"/>
          <w:sz w:val="24"/>
          <w:szCs w:val="24"/>
          <w:vertAlign w:val="superscript"/>
        </w:rPr>
        <w:t>2</w:t>
      </w:r>
      <w:r w:rsidR="00110F66">
        <w:rPr>
          <w:rFonts w:ascii="Times New Roman" w:hAnsi="Times New Roman" w:cs="Times New Roman"/>
          <w:sz w:val="24"/>
          <w:szCs w:val="24"/>
        </w:rPr>
        <w:t xml:space="preserve">/s]. Finally based on the formula suggested by </w:t>
      </w:r>
      <w:r w:rsidR="00110F66" w:rsidRPr="001044BF">
        <w:rPr>
          <w:rFonts w:ascii="Times New Roman" w:hAnsi="Times New Roman" w:cs="Times New Roman"/>
        </w:rPr>
        <w:t>Garcia</w:t>
      </w:r>
      <w:r w:rsidR="00110F66">
        <w:rPr>
          <w:rFonts w:ascii="Times New Roman" w:hAnsi="Times New Roman" w:cs="Times New Roman"/>
        </w:rPr>
        <w:t xml:space="preserve"> and Parker (</w:t>
      </w:r>
      <w:r w:rsidR="00110F66" w:rsidRPr="00110F66">
        <w:rPr>
          <w:rFonts w:ascii="Times New Roman" w:hAnsi="Times New Roman" w:cs="Times New Roman"/>
          <w:highlight w:val="yellow"/>
        </w:rPr>
        <w:t>1991</w:t>
      </w:r>
      <w:r w:rsidR="00110F66">
        <w:rPr>
          <w:rFonts w:ascii="Times New Roman" w:hAnsi="Times New Roman" w:cs="Times New Roman"/>
        </w:rPr>
        <w:t xml:space="preserve">) </w:t>
      </w:r>
      <w:r w:rsidR="00FE20C4">
        <w:rPr>
          <w:rFonts w:ascii="Times New Roman" w:hAnsi="Times New Roman" w:cs="Times New Roman"/>
          <w:sz w:val="24"/>
          <w:szCs w:val="24"/>
        </w:rPr>
        <w:t>r</w:t>
      </w:r>
      <w:r w:rsidR="00FE20C4" w:rsidRPr="00FE20C4">
        <w:rPr>
          <w:rFonts w:ascii="Times New Roman" w:hAnsi="Times New Roman" w:cs="Times New Roman"/>
          <w:sz w:val="24"/>
          <w:szCs w:val="24"/>
        </w:rPr>
        <w:t>eaction variation range</w:t>
      </w:r>
      <w:r w:rsidR="00FE20C4">
        <w:rPr>
          <w:rFonts w:ascii="Times New Roman" w:hAnsi="Times New Roman" w:cs="Times New Roman"/>
          <w:sz w:val="24"/>
          <w:szCs w:val="24"/>
        </w:rPr>
        <w:t xml:space="preserve"> for non-cohesive sediment</w:t>
      </w:r>
      <w:r w:rsidR="00FE20C4" w:rsidRPr="00FE20C4">
        <w:rPr>
          <w:rFonts w:ascii="Times New Roman" w:hAnsi="Times New Roman" w:cs="Times New Roman"/>
          <w:sz w:val="24"/>
          <w:szCs w:val="24"/>
        </w:rPr>
        <w:t xml:space="preserve"> </w:t>
      </w:r>
      <w:r w:rsidR="00FE20C4">
        <w:rPr>
          <w:rFonts w:ascii="Times New Roman" w:hAnsi="Times New Roman" w:cs="Times New Roman"/>
          <w:sz w:val="24"/>
          <w:szCs w:val="24"/>
        </w:rPr>
        <w:t xml:space="preserve">in an estuary </w:t>
      </w:r>
      <w:r w:rsidR="00FE20C4" w:rsidRPr="00FE20C4">
        <w:rPr>
          <w:rFonts w:ascii="Times New Roman" w:hAnsi="Times New Roman" w:cs="Times New Roman"/>
          <w:sz w:val="24"/>
          <w:szCs w:val="24"/>
        </w:rPr>
        <w:t>will be  ( +1.0</w:t>
      </w:r>
      <w:r w:rsidR="00FE20C4" w:rsidRPr="00FE20C4">
        <w:rPr>
          <w:rFonts w:ascii="Times New Roman" w:hAnsi="Times New Roman" w:cs="Times New Roman"/>
          <w:sz w:val="24"/>
          <w:szCs w:val="24"/>
        </w:rPr>
        <w:sym w:font="Symbol" w:char="F0B4"/>
      </w:r>
      <w:r w:rsidR="00FE20C4" w:rsidRPr="00FE20C4">
        <w:rPr>
          <w:rFonts w:ascii="Times New Roman" w:hAnsi="Times New Roman" w:cs="Times New Roman"/>
          <w:sz w:val="24"/>
          <w:szCs w:val="24"/>
        </w:rPr>
        <w:t>10</w:t>
      </w:r>
      <w:r w:rsidR="00FE20C4" w:rsidRPr="00FE20C4">
        <w:rPr>
          <w:rFonts w:ascii="Times New Roman" w:hAnsi="Times New Roman" w:cs="Times New Roman"/>
          <w:sz w:val="24"/>
          <w:szCs w:val="24"/>
          <w:vertAlign w:val="superscript"/>
        </w:rPr>
        <w:t>-3</w:t>
      </w:r>
      <w:r w:rsidR="00FE20C4" w:rsidRPr="00FE20C4">
        <w:rPr>
          <w:rFonts w:ascii="Times New Roman" w:hAnsi="Times New Roman" w:cs="Times New Roman"/>
          <w:sz w:val="24"/>
          <w:szCs w:val="24"/>
        </w:rPr>
        <w:t xml:space="preserve"> to  -3.7</w:t>
      </w:r>
      <w:r w:rsidR="00FE20C4" w:rsidRPr="00FE20C4">
        <w:rPr>
          <w:rFonts w:ascii="Times New Roman" w:hAnsi="Times New Roman" w:cs="Times New Roman"/>
          <w:sz w:val="24"/>
          <w:szCs w:val="24"/>
        </w:rPr>
        <w:sym w:font="Symbol" w:char="F0B4"/>
      </w:r>
      <w:r w:rsidR="00FE20C4" w:rsidRPr="00FE20C4">
        <w:rPr>
          <w:rFonts w:ascii="Times New Roman" w:hAnsi="Times New Roman" w:cs="Times New Roman"/>
          <w:sz w:val="24"/>
          <w:szCs w:val="24"/>
        </w:rPr>
        <w:t>10</w:t>
      </w:r>
      <w:r w:rsidR="00FE20C4" w:rsidRPr="00FE20C4">
        <w:rPr>
          <w:rFonts w:ascii="Times New Roman" w:hAnsi="Times New Roman" w:cs="Times New Roman"/>
          <w:sz w:val="24"/>
          <w:szCs w:val="24"/>
          <w:vertAlign w:val="superscript"/>
        </w:rPr>
        <w:t>-4</w:t>
      </w:r>
      <w:r w:rsidR="00FE20C4" w:rsidRPr="00FE20C4">
        <w:rPr>
          <w:rFonts w:ascii="Times New Roman" w:hAnsi="Times New Roman" w:cs="Times New Roman"/>
          <w:sz w:val="24"/>
          <w:szCs w:val="24"/>
        </w:rPr>
        <w:t xml:space="preserve"> </w:t>
      </w:r>
      <w:r w:rsidR="00FE20C4">
        <w:rPr>
          <w:rFonts w:ascii="Times New Roman" w:hAnsi="Times New Roman" w:cs="Times New Roman"/>
          <w:sz w:val="24"/>
          <w:szCs w:val="24"/>
        </w:rPr>
        <w:t>[1/s]</w:t>
      </w:r>
      <w:r w:rsidR="00FE20C4" w:rsidRPr="00FE20C4">
        <w:rPr>
          <w:rFonts w:ascii="Times New Roman" w:hAnsi="Times New Roman" w:cs="Times New Roman"/>
          <w:sz w:val="24"/>
          <w:szCs w:val="24"/>
        </w:rPr>
        <w:t>)</w:t>
      </w:r>
      <w:r w:rsidR="00FE20C4">
        <w:rPr>
          <w:rFonts w:ascii="Times New Roman" w:hAnsi="Times New Roman" w:cs="Times New Roman"/>
          <w:sz w:val="24"/>
          <w:szCs w:val="24"/>
        </w:rPr>
        <w:t xml:space="preserve">. That is to mention the length scale in the scaling process assumed the same length of spatial discretization where needed. </w:t>
      </w:r>
    </w:p>
    <w:p w:rsidR="00110F66" w:rsidRDefault="00110F66" w:rsidP="00110F66">
      <w:pPr>
        <w:spacing w:line="360" w:lineRule="auto"/>
        <w:ind w:left="360"/>
        <w:rPr>
          <w:ins w:id="0" w:author="Kaveh Zamani" w:date="2011-01-03T19:43:00Z"/>
          <w:rFonts w:ascii="Times New Roman" w:hAnsi="Times New Roman" w:cs="Times New Roman"/>
          <w:sz w:val="24"/>
          <w:szCs w:val="24"/>
        </w:rPr>
      </w:pPr>
      <w:r>
        <w:rPr>
          <w:rFonts w:ascii="Times New Roman" w:hAnsi="Times New Roman" w:cs="Times New Roman"/>
          <w:sz w:val="24"/>
          <w:szCs w:val="24"/>
        </w:rPr>
        <w:lastRenderedPageBreak/>
        <w:t xml:space="preserve"> </w:t>
      </w:r>
      <w:ins w:id="1" w:author="Kaveh Zamani" w:date="2011-01-03T19:46:00Z">
        <w:r w:rsidR="00E6565F">
          <w:rPr>
            <w:rFonts w:ascii="Times New Roman" w:hAnsi="Times New Roman" w:cs="Times New Roman"/>
            <w:noProof/>
            <w:sz w:val="24"/>
            <w:szCs w:val="24"/>
          </w:rPr>
          <w:drawing>
            <wp:inline distT="0" distB="0" distL="0" distR="0">
              <wp:extent cx="5028186" cy="3562233"/>
              <wp:effectExtent l="19050" t="0" r="1014"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9" cstate="print"/>
                      <a:srcRect/>
                      <a:stretch>
                        <a:fillRect/>
                      </a:stretch>
                    </pic:blipFill>
                    <pic:spPr bwMode="auto">
                      <a:xfrm>
                        <a:off x="0" y="0"/>
                        <a:ext cx="5025538" cy="3560357"/>
                      </a:xfrm>
                      <a:prstGeom prst="rect">
                        <a:avLst/>
                      </a:prstGeom>
                      <a:noFill/>
                    </pic:spPr>
                  </pic:pic>
                </a:graphicData>
              </a:graphic>
            </wp:inline>
          </w:drawing>
        </w:r>
      </w:ins>
      <w:ins w:id="2" w:author="Kaveh Zamani" w:date="2011-01-03T19:45:00Z">
        <w:r w:rsidR="00E6565F">
          <w:rPr>
            <w:rFonts w:ascii="Times New Roman" w:hAnsi="Times New Roman" w:cs="Times New Roman"/>
            <w:noProof/>
            <w:sz w:val="24"/>
            <w:szCs w:val="24"/>
          </w:rPr>
          <w:drawing>
            <wp:inline distT="0" distB="0" distL="0" distR="0">
              <wp:extent cx="4610015" cy="2844177"/>
              <wp:effectExtent l="19050" t="0" r="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cstate="print"/>
                      <a:srcRect/>
                      <a:stretch>
                        <a:fillRect/>
                      </a:stretch>
                    </pic:blipFill>
                    <pic:spPr bwMode="auto">
                      <a:xfrm>
                        <a:off x="0" y="0"/>
                        <a:ext cx="4610717" cy="2844610"/>
                      </a:xfrm>
                      <a:prstGeom prst="rect">
                        <a:avLst/>
                      </a:prstGeom>
                      <a:noFill/>
                    </pic:spPr>
                  </pic:pic>
                </a:graphicData>
              </a:graphic>
            </wp:inline>
          </w:drawing>
        </w:r>
      </w:ins>
    </w:p>
    <w:p w:rsidR="00E6565F" w:rsidRPr="00110F66" w:rsidRDefault="00E6565F" w:rsidP="00110F66">
      <w:pPr>
        <w:spacing w:line="360" w:lineRule="auto"/>
        <w:ind w:left="360"/>
      </w:pPr>
    </w:p>
    <w:p w:rsidR="00EA6D0F" w:rsidRPr="001B279E" w:rsidRDefault="00110F66" w:rsidP="00EA6D0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279E">
        <w:rPr>
          <w:rFonts w:ascii="Times New Roman" w:hAnsi="Times New Roman" w:cs="Times New Roman"/>
          <w:sz w:val="24"/>
          <w:szCs w:val="24"/>
        </w:rPr>
        <w:t xml:space="preserve"> </w:t>
      </w:r>
    </w:p>
    <w:p w:rsidR="00EA6D0F" w:rsidRPr="001B279E" w:rsidRDefault="00E6565F" w:rsidP="001044BF">
      <w:pPr>
        <w:spacing w:after="0" w:line="240" w:lineRule="auto"/>
        <w:ind w:left="720" w:hanging="720"/>
        <w:jc w:val="both"/>
        <w:rPr>
          <w:rFonts w:ascii="Times New Roman" w:hAnsi="Times New Roman" w:cs="Times New Roman"/>
          <w:sz w:val="24"/>
          <w:szCs w:val="24"/>
        </w:rPr>
      </w:pPr>
      <w:ins w:id="3" w:author="Kaveh Zamani" w:date="2011-01-03T19:47:00Z">
        <w:r>
          <w:rPr>
            <w:rFonts w:ascii="Times New Roman" w:hAnsi="Times New Roman" w:cs="Times New Roman"/>
            <w:noProof/>
            <w:sz w:val="24"/>
            <w:szCs w:val="24"/>
          </w:rPr>
          <w:lastRenderedPageBreak/>
          <w:drawing>
            <wp:inline distT="0" distB="0" distL="0" distR="0">
              <wp:extent cx="5529389" cy="3926871"/>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cstate="print"/>
                      <a:srcRect/>
                      <a:stretch>
                        <a:fillRect/>
                      </a:stretch>
                    </pic:blipFill>
                    <pic:spPr bwMode="auto">
                      <a:xfrm>
                        <a:off x="0" y="0"/>
                        <a:ext cx="5528567" cy="3926287"/>
                      </a:xfrm>
                      <a:prstGeom prst="rect">
                        <a:avLst/>
                      </a:prstGeom>
                      <a:noFill/>
                    </pic:spPr>
                  </pic:pic>
                </a:graphicData>
              </a:graphic>
            </wp:inline>
          </w:drawing>
        </w:r>
        <w:r>
          <w:rPr>
            <w:rFonts w:ascii="Times New Roman" w:hAnsi="Times New Roman" w:cs="Times New Roman"/>
            <w:noProof/>
            <w:sz w:val="24"/>
            <w:szCs w:val="24"/>
          </w:rPr>
          <w:drawing>
            <wp:inline distT="0" distB="0" distL="0" distR="0">
              <wp:extent cx="5769221" cy="3825894"/>
              <wp:effectExtent l="19050" t="0" r="2929"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srcRect/>
                      <a:stretch>
                        <a:fillRect/>
                      </a:stretch>
                    </pic:blipFill>
                    <pic:spPr bwMode="auto">
                      <a:xfrm>
                        <a:off x="0" y="0"/>
                        <a:ext cx="5766575" cy="3824139"/>
                      </a:xfrm>
                      <a:prstGeom prst="rect">
                        <a:avLst/>
                      </a:prstGeom>
                      <a:noFill/>
                    </pic:spPr>
                  </pic:pic>
                </a:graphicData>
              </a:graphic>
            </wp:inline>
          </w:drawing>
        </w:r>
      </w:ins>
    </w:p>
    <w:sectPr w:rsidR="00EA6D0F" w:rsidRPr="001B279E" w:rsidSect="00F20CD3">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BF0" w:rsidRDefault="00000BF0" w:rsidP="00C60A8A">
      <w:pPr>
        <w:spacing w:after="0" w:line="240" w:lineRule="auto"/>
      </w:pPr>
      <w:r>
        <w:separator/>
      </w:r>
    </w:p>
  </w:endnote>
  <w:endnote w:type="continuationSeparator" w:id="0">
    <w:p w:rsidR="00000BF0" w:rsidRDefault="00000BF0" w:rsidP="00C60A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37860"/>
      <w:docPartObj>
        <w:docPartGallery w:val="Page Numbers (Bottom of Page)"/>
        <w:docPartUnique/>
      </w:docPartObj>
    </w:sdtPr>
    <w:sdtEndPr>
      <w:rPr>
        <w:rFonts w:ascii="Times New Roman" w:hAnsi="Times New Roman" w:cs="Times New Roman"/>
      </w:rPr>
    </w:sdtEndPr>
    <w:sdtContent>
      <w:p w:rsidR="00703433" w:rsidRDefault="00B7609F">
        <w:pPr>
          <w:pStyle w:val="Footer"/>
          <w:jc w:val="center"/>
        </w:pPr>
        <w:r w:rsidRPr="003811F6">
          <w:rPr>
            <w:rFonts w:ascii="Times New Roman" w:hAnsi="Times New Roman" w:cs="Times New Roman"/>
          </w:rPr>
          <w:fldChar w:fldCharType="begin"/>
        </w:r>
        <w:r w:rsidR="00703433" w:rsidRPr="003811F6">
          <w:rPr>
            <w:rFonts w:ascii="Times New Roman" w:hAnsi="Times New Roman" w:cs="Times New Roman"/>
          </w:rPr>
          <w:instrText xml:space="preserve"> PAGE   \* MERGEFORMAT </w:instrText>
        </w:r>
        <w:r w:rsidRPr="003811F6">
          <w:rPr>
            <w:rFonts w:ascii="Times New Roman" w:hAnsi="Times New Roman" w:cs="Times New Roman"/>
          </w:rPr>
          <w:fldChar w:fldCharType="separate"/>
        </w:r>
        <w:r w:rsidR="00E6565F">
          <w:rPr>
            <w:rFonts w:ascii="Times New Roman" w:hAnsi="Times New Roman" w:cs="Times New Roman"/>
            <w:noProof/>
          </w:rPr>
          <w:t>8</w:t>
        </w:r>
        <w:r w:rsidRPr="003811F6">
          <w:rPr>
            <w:rFonts w:ascii="Times New Roman" w:hAnsi="Times New Roman" w:cs="Times New Roman"/>
          </w:rPr>
          <w:fldChar w:fldCharType="end"/>
        </w:r>
      </w:p>
    </w:sdtContent>
  </w:sdt>
  <w:p w:rsidR="00703433" w:rsidRDefault="007034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BF0" w:rsidRDefault="00000BF0" w:rsidP="00C60A8A">
      <w:pPr>
        <w:spacing w:after="0" w:line="240" w:lineRule="auto"/>
      </w:pPr>
      <w:r>
        <w:separator/>
      </w:r>
    </w:p>
  </w:footnote>
  <w:footnote w:type="continuationSeparator" w:id="0">
    <w:p w:rsidR="00000BF0" w:rsidRDefault="00000BF0" w:rsidP="00C60A8A">
      <w:pPr>
        <w:spacing w:after="0" w:line="240" w:lineRule="auto"/>
      </w:pPr>
      <w:r>
        <w:continuationSeparator/>
      </w:r>
    </w:p>
  </w:footnote>
  <w:footnote w:id="1">
    <w:p w:rsidR="00703433" w:rsidRPr="00E64C93" w:rsidRDefault="00703433" w:rsidP="00150872">
      <w:pPr>
        <w:pStyle w:val="FootnoteText"/>
        <w:rPr>
          <w:vertAlign w:val="subscript"/>
        </w:rPr>
      </w:pPr>
      <w:r>
        <w:rPr>
          <w:rStyle w:val="FootnoteReference"/>
        </w:rPr>
        <w:footnoteRef/>
      </w:r>
      <w:r>
        <w:t xml:space="preserve"> </w:t>
      </w:r>
      <w:r w:rsidRPr="00BB2E66">
        <w:rPr>
          <w:position w:val="-14"/>
        </w:rPr>
        <w:object w:dxaOrig="1900" w:dyaOrig="400">
          <v:shape id="_x0000_i1030" type="#_x0000_t75" style="width:85.25pt;height:17.65pt" o:ole="">
            <v:imagedata r:id="rId1" o:title=""/>
          </v:shape>
          <o:OLEObject Type="Embed" ProgID="Equation.3" ShapeID="_x0000_i1030" DrawAspect="Content" ObjectID="_1355589493" r:id="rId2"/>
        </w:object>
      </w:r>
      <w:r>
        <w:t>,</w:t>
      </w:r>
      <w:r w:rsidRPr="00BC74B4">
        <w:rPr>
          <w:position w:val="-24"/>
        </w:rPr>
        <w:object w:dxaOrig="2400" w:dyaOrig="880">
          <v:shape id="_x0000_i1031" type="#_x0000_t75" style="width:104.25pt;height:38pt" o:ole="">
            <v:imagedata r:id="rId3" o:title=""/>
          </v:shape>
          <o:OLEObject Type="Embed" ProgID="Equation.3" ShapeID="_x0000_i1031" DrawAspect="Content" ObjectID="_1355589494" r:id="rId4"/>
        </w:object>
      </w:r>
      <w:r>
        <w:t>,</w:t>
      </w:r>
      <w:r w:rsidRPr="000A6F6C">
        <w:rPr>
          <w:position w:val="-24"/>
        </w:rPr>
        <w:object w:dxaOrig="2100" w:dyaOrig="1100">
          <v:shape id="_x0000_i1032" type="#_x0000_t75" style="width:81.3pt;height:42.4pt" o:ole="">
            <v:imagedata r:id="rId5" o:title=""/>
          </v:shape>
          <o:OLEObject Type="Embed" ProgID="Equation.3" ShapeID="_x0000_i1032" DrawAspect="Content" ObjectID="_1355589495" r:id="rId6"/>
        </w:object>
      </w:r>
      <w:r>
        <w:t xml:space="preserve">, where </w:t>
      </w:r>
      <w:r w:rsidRPr="00E64C93">
        <w:rPr>
          <w:i/>
        </w:rPr>
        <w:t>v</w:t>
      </w:r>
      <w:r>
        <w:t xml:space="preserve">= U </w:t>
      </w:r>
      <w:r>
        <w:rPr>
          <w:vertAlign w:val="subscript"/>
        </w:rPr>
        <w:t xml:space="preserve">num </w:t>
      </w:r>
      <w:r>
        <w:t xml:space="preserve">- U </w:t>
      </w:r>
      <w:r>
        <w:rPr>
          <w:vertAlign w:val="subscript"/>
        </w:rPr>
        <w:t>exact</w:t>
      </w:r>
    </w:p>
  </w:footnote>
  <w:footnote w:id="2">
    <w:p w:rsidR="00703433" w:rsidRPr="00BA2ED5" w:rsidRDefault="00703433" w:rsidP="00150872">
      <w:pPr>
        <w:pStyle w:val="FootnoteText"/>
      </w:pPr>
      <w:r>
        <w:rPr>
          <w:rStyle w:val="FootnoteReference"/>
        </w:rPr>
        <w:footnoteRef/>
      </w:r>
      <w:r>
        <w:t xml:space="preserve"> It is proven that kL</w:t>
      </w:r>
      <w:r>
        <w:rPr>
          <w:vertAlign w:val="subscript"/>
        </w:rPr>
        <w:t xml:space="preserve">∞ </w:t>
      </w:r>
      <w:r>
        <w:t>≤ L</w:t>
      </w:r>
      <w:r>
        <w:rPr>
          <w:vertAlign w:val="subscript"/>
        </w:rPr>
        <w:t xml:space="preserve">2 </w:t>
      </w:r>
      <w:r>
        <w:t>≤ L</w:t>
      </w:r>
      <w:r>
        <w:rPr>
          <w:vertAlign w:val="subscript"/>
        </w:rPr>
        <w:t xml:space="preserve">1 </w:t>
      </w:r>
      <w:r>
        <w:t>≤ L</w:t>
      </w:r>
      <w:r>
        <w:rPr>
          <w:vertAlign w:val="subscript"/>
        </w:rPr>
        <w:t xml:space="preserve">∞ </w:t>
      </w:r>
      <w:r>
        <w:t>where k is a constant and 0&lt;k&lt;1, here norms are assumed to be scaled.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11F1"/>
    <w:multiLevelType w:val="hybridMultilevel"/>
    <w:tmpl w:val="ABA4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05AC4"/>
    <w:multiLevelType w:val="hybridMultilevel"/>
    <w:tmpl w:val="87B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B5ABD"/>
    <w:multiLevelType w:val="hybridMultilevel"/>
    <w:tmpl w:val="257C89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49E4819"/>
    <w:multiLevelType w:val="hybridMultilevel"/>
    <w:tmpl w:val="EE60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063187"/>
    <w:multiLevelType w:val="hybridMultilevel"/>
    <w:tmpl w:val="3AE820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93B2961"/>
    <w:multiLevelType w:val="hybridMultilevel"/>
    <w:tmpl w:val="F7A4D7AE"/>
    <w:lvl w:ilvl="0" w:tplc="E9F277A8">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C96D4B"/>
    <w:multiLevelType w:val="hybridMultilevel"/>
    <w:tmpl w:val="255A7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39054F"/>
    <w:multiLevelType w:val="hybridMultilevel"/>
    <w:tmpl w:val="B80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8D76E5"/>
    <w:multiLevelType w:val="hybridMultilevel"/>
    <w:tmpl w:val="D662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0"/>
  </w:num>
  <w:num w:numId="5">
    <w:abstractNumId w:val="7"/>
  </w:num>
  <w:num w:numId="6">
    <w:abstractNumId w:val="5"/>
  </w:num>
  <w:num w:numId="7">
    <w:abstractNumId w:val="2"/>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trackRevisions/>
  <w:defaultTabStop w:val="720"/>
  <w:characterSpacingControl w:val="doNotCompress"/>
  <w:footnotePr>
    <w:footnote w:id="-1"/>
    <w:footnote w:id="0"/>
  </w:footnotePr>
  <w:endnotePr>
    <w:endnote w:id="-1"/>
    <w:endnote w:id="0"/>
  </w:endnotePr>
  <w:compat/>
  <w:rsids>
    <w:rsidRoot w:val="008C7D2E"/>
    <w:rsid w:val="00000BF0"/>
    <w:rsid w:val="00010C8A"/>
    <w:rsid w:val="00046314"/>
    <w:rsid w:val="00070FE4"/>
    <w:rsid w:val="000915D1"/>
    <w:rsid w:val="000D4222"/>
    <w:rsid w:val="000E264F"/>
    <w:rsid w:val="001044BF"/>
    <w:rsid w:val="00110F66"/>
    <w:rsid w:val="00126A6D"/>
    <w:rsid w:val="00150872"/>
    <w:rsid w:val="00164935"/>
    <w:rsid w:val="00181E4A"/>
    <w:rsid w:val="00191573"/>
    <w:rsid w:val="001965A2"/>
    <w:rsid w:val="001A1AEC"/>
    <w:rsid w:val="001B279E"/>
    <w:rsid w:val="001C588F"/>
    <w:rsid w:val="001E17CC"/>
    <w:rsid w:val="001E7F06"/>
    <w:rsid w:val="002040BF"/>
    <w:rsid w:val="002872EB"/>
    <w:rsid w:val="002B2036"/>
    <w:rsid w:val="002B3E6C"/>
    <w:rsid w:val="002E5D6E"/>
    <w:rsid w:val="002F07E0"/>
    <w:rsid w:val="002F2C75"/>
    <w:rsid w:val="00340580"/>
    <w:rsid w:val="003811F6"/>
    <w:rsid w:val="003848C5"/>
    <w:rsid w:val="003B117F"/>
    <w:rsid w:val="003B4A71"/>
    <w:rsid w:val="003B7BD8"/>
    <w:rsid w:val="004240B2"/>
    <w:rsid w:val="00424C1B"/>
    <w:rsid w:val="004264EC"/>
    <w:rsid w:val="004413EA"/>
    <w:rsid w:val="00474DDF"/>
    <w:rsid w:val="00485099"/>
    <w:rsid w:val="004A42E3"/>
    <w:rsid w:val="004A637A"/>
    <w:rsid w:val="004F1BDC"/>
    <w:rsid w:val="00523EC6"/>
    <w:rsid w:val="00532983"/>
    <w:rsid w:val="00535544"/>
    <w:rsid w:val="00536D7C"/>
    <w:rsid w:val="00543BD3"/>
    <w:rsid w:val="005476D5"/>
    <w:rsid w:val="00556A62"/>
    <w:rsid w:val="0057408B"/>
    <w:rsid w:val="00582CFC"/>
    <w:rsid w:val="005871B8"/>
    <w:rsid w:val="005910ED"/>
    <w:rsid w:val="005C325B"/>
    <w:rsid w:val="005D6CB0"/>
    <w:rsid w:val="005E0EB4"/>
    <w:rsid w:val="005E21C2"/>
    <w:rsid w:val="006204E2"/>
    <w:rsid w:val="006550B3"/>
    <w:rsid w:val="00681C78"/>
    <w:rsid w:val="0068296B"/>
    <w:rsid w:val="006B5F13"/>
    <w:rsid w:val="006C45E7"/>
    <w:rsid w:val="006E38E8"/>
    <w:rsid w:val="006F3392"/>
    <w:rsid w:val="006F3BB9"/>
    <w:rsid w:val="00703433"/>
    <w:rsid w:val="00735F4B"/>
    <w:rsid w:val="007368D2"/>
    <w:rsid w:val="00743B74"/>
    <w:rsid w:val="00750576"/>
    <w:rsid w:val="00750A85"/>
    <w:rsid w:val="00771E98"/>
    <w:rsid w:val="00777D0D"/>
    <w:rsid w:val="00787C55"/>
    <w:rsid w:val="007936F1"/>
    <w:rsid w:val="0079571A"/>
    <w:rsid w:val="007A1FC2"/>
    <w:rsid w:val="007A7751"/>
    <w:rsid w:val="007D5BA2"/>
    <w:rsid w:val="007F76DC"/>
    <w:rsid w:val="007F7B5C"/>
    <w:rsid w:val="008077F4"/>
    <w:rsid w:val="00817365"/>
    <w:rsid w:val="00823067"/>
    <w:rsid w:val="00833121"/>
    <w:rsid w:val="00872ACC"/>
    <w:rsid w:val="008C515B"/>
    <w:rsid w:val="008C7D2E"/>
    <w:rsid w:val="008E2E0E"/>
    <w:rsid w:val="00917B60"/>
    <w:rsid w:val="009706F4"/>
    <w:rsid w:val="00984D9D"/>
    <w:rsid w:val="009853B3"/>
    <w:rsid w:val="009B5640"/>
    <w:rsid w:val="009C75AD"/>
    <w:rsid w:val="009D4C55"/>
    <w:rsid w:val="00A016DA"/>
    <w:rsid w:val="00A209A1"/>
    <w:rsid w:val="00A45204"/>
    <w:rsid w:val="00A54F76"/>
    <w:rsid w:val="00A96B86"/>
    <w:rsid w:val="00AA2280"/>
    <w:rsid w:val="00AE0E03"/>
    <w:rsid w:val="00AE39E1"/>
    <w:rsid w:val="00B02BA3"/>
    <w:rsid w:val="00B25709"/>
    <w:rsid w:val="00B459DE"/>
    <w:rsid w:val="00B52442"/>
    <w:rsid w:val="00B7609F"/>
    <w:rsid w:val="00B85B1B"/>
    <w:rsid w:val="00BD1F49"/>
    <w:rsid w:val="00BD246A"/>
    <w:rsid w:val="00BD4AD9"/>
    <w:rsid w:val="00BF695F"/>
    <w:rsid w:val="00C02B9A"/>
    <w:rsid w:val="00C115C4"/>
    <w:rsid w:val="00C30028"/>
    <w:rsid w:val="00C60A8A"/>
    <w:rsid w:val="00C912FA"/>
    <w:rsid w:val="00C9269C"/>
    <w:rsid w:val="00CB320E"/>
    <w:rsid w:val="00CB426D"/>
    <w:rsid w:val="00CB4E7D"/>
    <w:rsid w:val="00CE3B4E"/>
    <w:rsid w:val="00CE3BB9"/>
    <w:rsid w:val="00CE61F4"/>
    <w:rsid w:val="00CF6AA5"/>
    <w:rsid w:val="00D0222C"/>
    <w:rsid w:val="00D21DC8"/>
    <w:rsid w:val="00D36B72"/>
    <w:rsid w:val="00D609E3"/>
    <w:rsid w:val="00D76EFA"/>
    <w:rsid w:val="00D81E7A"/>
    <w:rsid w:val="00DE7505"/>
    <w:rsid w:val="00DF7AE1"/>
    <w:rsid w:val="00E10C17"/>
    <w:rsid w:val="00E26F23"/>
    <w:rsid w:val="00E6565F"/>
    <w:rsid w:val="00E75029"/>
    <w:rsid w:val="00E83E03"/>
    <w:rsid w:val="00E9370D"/>
    <w:rsid w:val="00E96BC5"/>
    <w:rsid w:val="00EA6D0F"/>
    <w:rsid w:val="00F178A5"/>
    <w:rsid w:val="00F20CD3"/>
    <w:rsid w:val="00F228A1"/>
    <w:rsid w:val="00F35443"/>
    <w:rsid w:val="00F355A1"/>
    <w:rsid w:val="00F46C0D"/>
    <w:rsid w:val="00F57C64"/>
    <w:rsid w:val="00F74852"/>
    <w:rsid w:val="00F76BD7"/>
    <w:rsid w:val="00F911CD"/>
    <w:rsid w:val="00FA358B"/>
    <w:rsid w:val="00FD669D"/>
    <w:rsid w:val="00FD7CC7"/>
    <w:rsid w:val="00FE0E2C"/>
    <w:rsid w:val="00FE2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7" type="connector" idref="#_x0000_s1060">
          <o:proxy start="" idref="#_x0000_s1056" connectloc="0"/>
          <o:proxy end="" idref="#_x0000_s1057" connectloc="2"/>
        </o:r>
        <o:r id="V:Rule8" type="connector" idref="#_x0000_s1061">
          <o:proxy start="" idref="#_x0000_s1057" connectloc="1"/>
          <o:proxy end="" idref="#_x0000_s1056" connectloc="1"/>
        </o:r>
        <o:r id="V:Rule9" type="connector" idref="#_x0000_s1058">
          <o:proxy start="" idref="#_x0000_s1057" connectloc="2"/>
          <o:proxy end="" idref="#_x0000_s1055" connectloc="0"/>
        </o:r>
        <o:r id="V:Rule10" type="connector" idref="#_x0000_s1059">
          <o:proxy start="" idref="#_x0000_s1055" connectloc="1"/>
          <o:proxy end="" idref="#_x0000_s1056" connectloc="3"/>
        </o:r>
        <o:r id="V:Rule11" type="connector" idref="#_x0000_s1063">
          <o:proxy start="" idref="#_x0000_s1055" connectloc="2"/>
          <o:proxy end="" idref="#_x0000_s1056" connectloc="2"/>
        </o:r>
        <o:r id="V:Rule12" type="connector" idref="#_x0000_s1062">
          <o:proxy start="" idref="#_x0000_s1057" connectloc="3"/>
          <o:proxy end="" idref="#_x0000_s1055"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B8"/>
    <w:pPr>
      <w:ind w:left="720"/>
      <w:contextualSpacing/>
    </w:pPr>
  </w:style>
  <w:style w:type="paragraph" w:styleId="BalloonText">
    <w:name w:val="Balloon Text"/>
    <w:basedOn w:val="Normal"/>
    <w:link w:val="BalloonTextChar"/>
    <w:uiPriority w:val="99"/>
    <w:semiHidden/>
    <w:unhideWhenUsed/>
    <w:rsid w:val="00010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C8A"/>
    <w:rPr>
      <w:rFonts w:ascii="Tahoma" w:hAnsi="Tahoma" w:cs="Tahoma"/>
      <w:sz w:val="16"/>
      <w:szCs w:val="16"/>
    </w:rPr>
  </w:style>
  <w:style w:type="paragraph" w:styleId="Caption">
    <w:name w:val="caption"/>
    <w:basedOn w:val="Normal"/>
    <w:next w:val="Normal"/>
    <w:unhideWhenUsed/>
    <w:qFormat/>
    <w:rsid w:val="00C60A8A"/>
    <w:pPr>
      <w:spacing w:after="0" w:line="240" w:lineRule="auto"/>
    </w:pPr>
    <w:rPr>
      <w:rFonts w:ascii="Times New Roman" w:eastAsia="Batang" w:hAnsi="Times New Roman" w:cs="Times New Roman"/>
      <w:b/>
      <w:bCs/>
      <w:sz w:val="20"/>
      <w:szCs w:val="20"/>
      <w:lang w:eastAsia="ko-KR"/>
    </w:rPr>
  </w:style>
  <w:style w:type="paragraph" w:styleId="FootnoteText">
    <w:name w:val="footnote text"/>
    <w:basedOn w:val="Normal"/>
    <w:link w:val="FootnoteTextChar"/>
    <w:rsid w:val="00C60A8A"/>
    <w:pPr>
      <w:spacing w:after="0" w:line="240" w:lineRule="auto"/>
    </w:pPr>
    <w:rPr>
      <w:rFonts w:ascii="Times New Roman" w:eastAsia="Batang" w:hAnsi="Times New Roman" w:cs="Times New Roman"/>
      <w:sz w:val="20"/>
      <w:szCs w:val="20"/>
      <w:lang w:eastAsia="ko-KR"/>
    </w:rPr>
  </w:style>
  <w:style w:type="character" w:customStyle="1" w:styleId="FootnoteTextChar">
    <w:name w:val="Footnote Text Char"/>
    <w:basedOn w:val="DefaultParagraphFont"/>
    <w:link w:val="FootnoteText"/>
    <w:rsid w:val="00C60A8A"/>
    <w:rPr>
      <w:rFonts w:ascii="Times New Roman" w:eastAsia="Batang" w:hAnsi="Times New Roman" w:cs="Times New Roman"/>
      <w:sz w:val="20"/>
      <w:szCs w:val="20"/>
      <w:lang w:eastAsia="ko-KR"/>
    </w:rPr>
  </w:style>
  <w:style w:type="character" w:styleId="FootnoteReference">
    <w:name w:val="footnote reference"/>
    <w:basedOn w:val="DefaultParagraphFont"/>
    <w:rsid w:val="00C60A8A"/>
    <w:rPr>
      <w:vertAlign w:val="superscript"/>
    </w:rPr>
  </w:style>
  <w:style w:type="paragraph" w:styleId="Header">
    <w:name w:val="header"/>
    <w:basedOn w:val="Normal"/>
    <w:link w:val="HeaderChar"/>
    <w:uiPriority w:val="99"/>
    <w:semiHidden/>
    <w:unhideWhenUsed/>
    <w:rsid w:val="003811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11F6"/>
  </w:style>
  <w:style w:type="paragraph" w:styleId="Footer">
    <w:name w:val="footer"/>
    <w:basedOn w:val="Normal"/>
    <w:link w:val="FooterChar"/>
    <w:uiPriority w:val="99"/>
    <w:unhideWhenUsed/>
    <w:rsid w:val="00381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1F6"/>
  </w:style>
  <w:style w:type="character" w:styleId="PlaceholderText">
    <w:name w:val="Placeholder Text"/>
    <w:basedOn w:val="DefaultParagraphFont"/>
    <w:uiPriority w:val="99"/>
    <w:semiHidden/>
    <w:rsid w:val="00110F66"/>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zamani@ucdavis.edu" TargetMode="External"/><Relationship Id="rId13" Type="http://schemas.openxmlformats.org/officeDocument/2006/relationships/image" Target="media/image6.wmf"/><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fabombardelli@ucdavis.edu" TargetMode="External"/><Relationship Id="rId14" Type="http://schemas.openxmlformats.org/officeDocument/2006/relationships/oleObject" Target="embeddings/oleObject5.bin"/><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oleObject" Target="embeddings/oleObject2.bin"/><Relationship Id="rId1" Type="http://schemas.openxmlformats.org/officeDocument/2006/relationships/image" Target="media/image3.wmf"/><Relationship Id="rId6" Type="http://schemas.openxmlformats.org/officeDocument/2006/relationships/oleObject" Target="embeddings/oleObject4.bin"/><Relationship Id="rId5" Type="http://schemas.openxmlformats.org/officeDocument/2006/relationships/image" Target="media/image5.wmf"/><Relationship Id="rId4" Type="http://schemas.openxmlformats.org/officeDocument/2006/relationships/oleObject" Target="embeddings/oleObject3.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66FFC"/>
    <w:rsid w:val="00866FFC"/>
    <w:rsid w:val="00B645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FF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FDE45-2770-440C-B6A4-A482F81B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2656</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dc:creator>
  <cp:lastModifiedBy>Kaveh Zamani</cp:lastModifiedBy>
  <cp:revision>2</cp:revision>
  <dcterms:created xsi:type="dcterms:W3CDTF">2011-01-04T03:48:00Z</dcterms:created>
  <dcterms:modified xsi:type="dcterms:W3CDTF">2011-01-04T03:48:00Z</dcterms:modified>
</cp:coreProperties>
</file>